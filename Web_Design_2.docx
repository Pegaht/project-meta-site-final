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E994D" w14:textId="6EEDEB59" w:rsidR="002D4AA3" w:rsidRPr="00D85274" w:rsidRDefault="00D85274" w:rsidP="00D85274">
      <w:pPr>
        <w:pStyle w:val="Heading1"/>
      </w:pPr>
      <w:r w:rsidRPr="00D85274">
        <w:t>lecture one: tools &amp; standards</w:t>
      </w:r>
    </w:p>
    <w:p w14:paraId="026093D7" w14:textId="59644615" w:rsidR="003675C6" w:rsidRDefault="003675C6">
      <w:r w:rsidRPr="003675C6">
        <w:t>Connect to your bcitcomp.ca account via FTP</w:t>
      </w:r>
    </w:p>
    <w:p w14:paraId="32304F76" w14:textId="77777777" w:rsidR="000B63D6" w:rsidRPr="000B63D6" w:rsidRDefault="000B63D6" w:rsidP="000B63D6">
      <w:pPr>
        <w:rPr>
          <w:b/>
          <w:bCs/>
        </w:rPr>
      </w:pPr>
      <w:r w:rsidRPr="000B63D6">
        <w:rPr>
          <w:b/>
          <w:bCs/>
        </w:rPr>
        <w:t>Connect to your bcitcomp.ca account via FTP</w:t>
      </w:r>
    </w:p>
    <w:p w14:paraId="02651F2A" w14:textId="77777777" w:rsidR="000B63D6" w:rsidRPr="000B63D6" w:rsidRDefault="000B63D6" w:rsidP="000B63D6">
      <w:r w:rsidRPr="000B63D6">
        <w:t xml:space="preserve">Use </w:t>
      </w:r>
      <w:proofErr w:type="spellStart"/>
      <w:r w:rsidRPr="000B63D6">
        <w:t>Filezilla</w:t>
      </w:r>
      <w:proofErr w:type="spellEnd"/>
      <w:r w:rsidRPr="000B63D6">
        <w:t>, or any FTP client to connect to bcitcomp.ca. The bcitcomp.ca server provides you with a space on the internet where you can publish your homework and assignments.</w:t>
      </w:r>
    </w:p>
    <w:p w14:paraId="7C6931B2" w14:textId="77777777" w:rsidR="000B63D6" w:rsidRPr="000B63D6" w:rsidRDefault="000B63D6" w:rsidP="000B63D6">
      <w:pPr>
        <w:numPr>
          <w:ilvl w:val="0"/>
          <w:numId w:val="6"/>
        </w:numPr>
      </w:pPr>
      <w:r w:rsidRPr="000B63D6">
        <w:t>choose: File-&gt;</w:t>
      </w:r>
      <w:proofErr w:type="spellStart"/>
      <w:r w:rsidRPr="000B63D6">
        <w:t>SiteManager</w:t>
      </w:r>
      <w:proofErr w:type="spellEnd"/>
      <w:r w:rsidRPr="000B63D6">
        <w:t xml:space="preserve">-&gt;New Site, then describe the FTP server, </w:t>
      </w:r>
      <w:proofErr w:type="spellStart"/>
      <w:r w:rsidRPr="000B63D6">
        <w:t>eg</w:t>
      </w:r>
      <w:proofErr w:type="spellEnd"/>
      <w:r w:rsidRPr="000B63D6">
        <w:t xml:space="preserve"> "bcitcomp.ca"</w:t>
      </w:r>
    </w:p>
    <w:p w14:paraId="6AA476A5" w14:textId="77777777" w:rsidR="000B63D6" w:rsidRPr="000B63D6" w:rsidRDefault="000B63D6" w:rsidP="000B63D6">
      <w:pPr>
        <w:numPr>
          <w:ilvl w:val="0"/>
          <w:numId w:val="6"/>
        </w:numPr>
      </w:pPr>
      <w:r w:rsidRPr="000B63D6">
        <w:t>Host: bcitcomp.ca</w:t>
      </w:r>
    </w:p>
    <w:p w14:paraId="426887F6" w14:textId="77777777" w:rsidR="000B63D6" w:rsidRPr="000B63D6" w:rsidRDefault="000B63D6" w:rsidP="000B63D6">
      <w:pPr>
        <w:numPr>
          <w:ilvl w:val="0"/>
          <w:numId w:val="6"/>
        </w:numPr>
      </w:pPr>
      <w:r w:rsidRPr="000B63D6">
        <w:t>Port: 21</w:t>
      </w:r>
    </w:p>
    <w:p w14:paraId="3F34B10C" w14:textId="77777777" w:rsidR="000B63D6" w:rsidRPr="000B63D6" w:rsidRDefault="000B63D6" w:rsidP="000B63D6">
      <w:pPr>
        <w:numPr>
          <w:ilvl w:val="0"/>
          <w:numId w:val="6"/>
        </w:numPr>
      </w:pPr>
      <w:r w:rsidRPr="000B63D6">
        <w:t>User: {</w:t>
      </w:r>
      <w:proofErr w:type="spellStart"/>
      <w:r w:rsidRPr="000B63D6">
        <w:t>yourStudentNumberUsingAnUppercaseA</w:t>
      </w:r>
      <w:proofErr w:type="spellEnd"/>
      <w:r w:rsidRPr="000B63D6">
        <w:t>}@bcitcomp.ca</w:t>
      </w:r>
    </w:p>
    <w:p w14:paraId="6378FA8A" w14:textId="77777777" w:rsidR="000B63D6" w:rsidRPr="000B63D6" w:rsidRDefault="000B63D6" w:rsidP="000B63D6">
      <w:pPr>
        <w:numPr>
          <w:ilvl w:val="0"/>
          <w:numId w:val="6"/>
        </w:numPr>
      </w:pPr>
      <w:r w:rsidRPr="000B63D6">
        <w:t>Password: {determined by you via email to your instructor}</w:t>
      </w:r>
    </w:p>
    <w:p w14:paraId="33307087" w14:textId="77777777" w:rsidR="000B63D6" w:rsidRPr="000B63D6" w:rsidRDefault="000B63D6" w:rsidP="000B63D6">
      <w:pPr>
        <w:numPr>
          <w:ilvl w:val="0"/>
          <w:numId w:val="6"/>
        </w:numPr>
      </w:pPr>
      <w:proofErr w:type="spellStart"/>
      <w:r w:rsidRPr="000B63D6">
        <w:t>Servertype</w:t>
      </w:r>
      <w:proofErr w:type="spellEnd"/>
      <w:r w:rsidRPr="000B63D6">
        <w:t>: FTP File Transfer Protocol</w:t>
      </w:r>
    </w:p>
    <w:p w14:paraId="6459B033" w14:textId="77777777" w:rsidR="000B63D6" w:rsidRPr="000B63D6" w:rsidRDefault="000B63D6" w:rsidP="000B63D6">
      <w:pPr>
        <w:numPr>
          <w:ilvl w:val="0"/>
          <w:numId w:val="6"/>
        </w:numPr>
      </w:pPr>
      <w:proofErr w:type="spellStart"/>
      <w:r w:rsidRPr="000B63D6">
        <w:t>LogonType</w:t>
      </w:r>
      <w:proofErr w:type="spellEnd"/>
      <w:r w:rsidRPr="000B63D6">
        <w:t>: Normal</w:t>
      </w:r>
    </w:p>
    <w:p w14:paraId="5FC98777" w14:textId="77777777" w:rsidR="000B63D6" w:rsidRPr="000B63D6" w:rsidRDefault="000B63D6" w:rsidP="000B63D6">
      <w:pPr>
        <w:numPr>
          <w:ilvl w:val="0"/>
          <w:numId w:val="6"/>
        </w:numPr>
      </w:pPr>
      <w:r w:rsidRPr="000B63D6">
        <w:t>click: Connect</w:t>
      </w:r>
    </w:p>
    <w:p w14:paraId="38F91513" w14:textId="77777777" w:rsidR="00D85274" w:rsidRPr="00D85274" w:rsidRDefault="00D85274" w:rsidP="00D85274">
      <w:pPr>
        <w:rPr>
          <w:b/>
          <w:bCs/>
        </w:rPr>
      </w:pPr>
      <w:r w:rsidRPr="00D85274">
        <w:rPr>
          <w:b/>
          <w:bCs/>
        </w:rPr>
        <w:t>Tools: Web Development</w:t>
      </w:r>
    </w:p>
    <w:p w14:paraId="46AA42BC" w14:textId="77777777" w:rsidR="00D85274" w:rsidRPr="00D85274" w:rsidRDefault="00D85274" w:rsidP="00D85274">
      <w:r w:rsidRPr="00D85274">
        <w:t>There are a LOT of tools to choose from these days. Desktop and mobile apps, online tools and services, etc.</w:t>
      </w:r>
    </w:p>
    <w:p w14:paraId="0CCEEF0E" w14:textId="77777777" w:rsidR="00D85274" w:rsidRPr="00D85274" w:rsidRDefault="00D85274" w:rsidP="00D85274">
      <w:r w:rsidRPr="00D85274">
        <w:rPr>
          <w:b/>
          <w:bCs/>
        </w:rPr>
        <w:t>What kind of tools do you use?</w:t>
      </w:r>
    </w:p>
    <w:p w14:paraId="79B5ADDF" w14:textId="77777777" w:rsidR="00D85274" w:rsidRPr="00D85274" w:rsidRDefault="00D85274" w:rsidP="00D85274">
      <w:r w:rsidRPr="000028DE">
        <w:rPr>
          <w:highlight w:val="yellow"/>
        </w:rPr>
        <w:t xml:space="preserve">Workflow is defined as the process you take getting from start to completion on a task or series of tasks. For web development, it generally results in a page that has been created or updated by the use </w:t>
      </w:r>
      <w:proofErr w:type="gramStart"/>
      <w:r w:rsidRPr="000028DE">
        <w:rPr>
          <w:highlight w:val="yellow"/>
        </w:rPr>
        <w:t>some kind of tool</w:t>
      </w:r>
      <w:proofErr w:type="gramEnd"/>
      <w:r w:rsidRPr="000028DE">
        <w:rPr>
          <w:highlight w:val="yellow"/>
        </w:rPr>
        <w:t>.</w:t>
      </w:r>
    </w:p>
    <w:p w14:paraId="49DC3048" w14:textId="77777777" w:rsidR="00D85274" w:rsidRPr="00D85274" w:rsidRDefault="00D85274" w:rsidP="00D85274">
      <w:r w:rsidRPr="00D85274">
        <w:t>There is no perfect platform or workflow, there is only </w:t>
      </w:r>
      <w:r w:rsidRPr="00D85274">
        <w:rPr>
          <w:b/>
          <w:bCs/>
        </w:rPr>
        <w:t>your</w:t>
      </w:r>
      <w:r w:rsidRPr="00D85274">
        <w:t> platform and workflow that matters. Once you can get the job done, you are off to the races, so find a workflow that suits you the best.</w:t>
      </w:r>
    </w:p>
    <w:p w14:paraId="1F352621" w14:textId="77777777" w:rsidR="00D85274" w:rsidRPr="00D85274" w:rsidRDefault="00D85274" w:rsidP="00D85274">
      <w:r w:rsidRPr="00D85274">
        <w:t>Some of the tools used by web developers...</w:t>
      </w:r>
    </w:p>
    <w:p w14:paraId="55049003" w14:textId="77777777" w:rsidR="00D85274" w:rsidRPr="00D85274" w:rsidRDefault="00D85274" w:rsidP="00D85274">
      <w:pPr>
        <w:rPr>
          <w:b/>
          <w:bCs/>
        </w:rPr>
      </w:pPr>
      <w:r w:rsidRPr="00D85274">
        <w:rPr>
          <w:b/>
          <w:bCs/>
        </w:rPr>
        <w:t>Text Editors</w:t>
      </w:r>
    </w:p>
    <w:p w14:paraId="2B159CA1" w14:textId="77777777" w:rsidR="00D85274" w:rsidRPr="00D85274" w:rsidRDefault="00DD3082" w:rsidP="00D85274">
      <w:pPr>
        <w:numPr>
          <w:ilvl w:val="0"/>
          <w:numId w:val="7"/>
        </w:numPr>
      </w:pPr>
      <w:hyperlink r:id="rId5" w:history="1">
        <w:r w:rsidR="00D85274" w:rsidRPr="00D85274">
          <w:rPr>
            <w:rStyle w:val="Hyperlink"/>
          </w:rPr>
          <w:t>Notepad++</w:t>
        </w:r>
      </w:hyperlink>
      <w:r w:rsidR="00D85274" w:rsidRPr="00D85274">
        <w:t> - Text Editor (Win) * installed in BCIT lab computers *</w:t>
      </w:r>
    </w:p>
    <w:p w14:paraId="7726A8A6" w14:textId="77777777" w:rsidR="00D85274" w:rsidRPr="00D85274" w:rsidRDefault="00DD3082" w:rsidP="00D85274">
      <w:pPr>
        <w:numPr>
          <w:ilvl w:val="0"/>
          <w:numId w:val="7"/>
        </w:numPr>
      </w:pPr>
      <w:hyperlink r:id="rId6" w:history="1">
        <w:r w:rsidR="00D85274" w:rsidRPr="00D85274">
          <w:rPr>
            <w:rStyle w:val="Hyperlink"/>
          </w:rPr>
          <w:t>Sublime Text 2</w:t>
        </w:r>
      </w:hyperlink>
      <w:r w:rsidR="00D85274" w:rsidRPr="00D85274">
        <w:t> - Text Editor (Mac/Win)</w:t>
      </w:r>
    </w:p>
    <w:p w14:paraId="2120D22E" w14:textId="77777777" w:rsidR="00D85274" w:rsidRPr="00D85274" w:rsidRDefault="00DD3082" w:rsidP="00D85274">
      <w:pPr>
        <w:numPr>
          <w:ilvl w:val="0"/>
          <w:numId w:val="7"/>
        </w:numPr>
      </w:pPr>
      <w:hyperlink r:id="rId7" w:history="1">
        <w:r w:rsidR="00D85274" w:rsidRPr="00D85274">
          <w:rPr>
            <w:rStyle w:val="Hyperlink"/>
          </w:rPr>
          <w:t>Text Wrangler</w:t>
        </w:r>
      </w:hyperlink>
      <w:r w:rsidR="00D85274" w:rsidRPr="00D85274">
        <w:t> - Text Editor (Mac)</w:t>
      </w:r>
    </w:p>
    <w:p w14:paraId="032BFB84" w14:textId="77777777" w:rsidR="00D85274" w:rsidRPr="00D85274" w:rsidRDefault="00D85274" w:rsidP="00D85274">
      <w:pPr>
        <w:rPr>
          <w:b/>
          <w:bCs/>
        </w:rPr>
      </w:pPr>
      <w:r w:rsidRPr="00D85274">
        <w:rPr>
          <w:b/>
          <w:bCs/>
        </w:rPr>
        <w:t>FTP (File Transfer Protocol) Clients</w:t>
      </w:r>
    </w:p>
    <w:p w14:paraId="495CB166" w14:textId="77777777" w:rsidR="00D85274" w:rsidRPr="00D85274" w:rsidRDefault="00DD3082" w:rsidP="00D85274">
      <w:pPr>
        <w:numPr>
          <w:ilvl w:val="0"/>
          <w:numId w:val="8"/>
        </w:numPr>
      </w:pPr>
      <w:hyperlink r:id="rId8" w:history="1">
        <w:proofErr w:type="spellStart"/>
        <w:r w:rsidR="00D85274" w:rsidRPr="00D85274">
          <w:rPr>
            <w:rStyle w:val="Hyperlink"/>
          </w:rPr>
          <w:t>Filezilla</w:t>
        </w:r>
        <w:proofErr w:type="spellEnd"/>
      </w:hyperlink>
      <w:r w:rsidR="00D85274" w:rsidRPr="00D85274">
        <w:t> - FTP tool (Win) * installed in BCIT lab computers *</w:t>
      </w:r>
    </w:p>
    <w:p w14:paraId="040E639D" w14:textId="77777777" w:rsidR="00D85274" w:rsidRPr="00D85274" w:rsidRDefault="00DD3082" w:rsidP="00D85274">
      <w:pPr>
        <w:numPr>
          <w:ilvl w:val="0"/>
          <w:numId w:val="8"/>
        </w:numPr>
      </w:pPr>
      <w:hyperlink r:id="rId9" w:history="1">
        <w:proofErr w:type="spellStart"/>
        <w:r w:rsidR="00D85274" w:rsidRPr="00D85274">
          <w:rPr>
            <w:rStyle w:val="Hyperlink"/>
          </w:rPr>
          <w:t>Cyberduck</w:t>
        </w:r>
        <w:proofErr w:type="spellEnd"/>
        <w:r w:rsidR="00D85274" w:rsidRPr="00D85274">
          <w:rPr>
            <w:rStyle w:val="Hyperlink"/>
          </w:rPr>
          <w:t xml:space="preserve"> FTP</w:t>
        </w:r>
      </w:hyperlink>
      <w:r w:rsidR="00D85274" w:rsidRPr="00D85274">
        <w:t> - FTP tool (Mac)</w:t>
      </w:r>
    </w:p>
    <w:p w14:paraId="37102214" w14:textId="77777777" w:rsidR="00D85274" w:rsidRPr="00D85274" w:rsidRDefault="00DD3082" w:rsidP="00D85274">
      <w:pPr>
        <w:numPr>
          <w:ilvl w:val="0"/>
          <w:numId w:val="8"/>
        </w:numPr>
      </w:pPr>
      <w:hyperlink r:id="rId10" w:history="1">
        <w:r w:rsidR="00D85274" w:rsidRPr="00D85274">
          <w:rPr>
            <w:rStyle w:val="Hyperlink"/>
          </w:rPr>
          <w:t>WS FTP</w:t>
        </w:r>
      </w:hyperlink>
      <w:r w:rsidR="00D85274" w:rsidRPr="00D85274">
        <w:t> - FTP tool (Win)</w:t>
      </w:r>
    </w:p>
    <w:p w14:paraId="00F81AE8" w14:textId="77777777" w:rsidR="00D85274" w:rsidRPr="00D85274" w:rsidRDefault="00D85274" w:rsidP="00D85274">
      <w:pPr>
        <w:rPr>
          <w:b/>
          <w:bCs/>
        </w:rPr>
      </w:pPr>
      <w:r w:rsidRPr="00D85274">
        <w:rPr>
          <w:b/>
          <w:bCs/>
        </w:rPr>
        <w:t>IDEs (Integrated Development Environments)</w:t>
      </w:r>
    </w:p>
    <w:p w14:paraId="492CEE41" w14:textId="77777777" w:rsidR="00D85274" w:rsidRPr="00D85274" w:rsidRDefault="00DD3082" w:rsidP="00D85274">
      <w:pPr>
        <w:numPr>
          <w:ilvl w:val="0"/>
          <w:numId w:val="9"/>
        </w:numPr>
      </w:pPr>
      <w:hyperlink r:id="rId11" w:history="1">
        <w:r w:rsidR="00D85274" w:rsidRPr="00D85274">
          <w:rPr>
            <w:rStyle w:val="Hyperlink"/>
          </w:rPr>
          <w:t>Coda</w:t>
        </w:r>
      </w:hyperlink>
      <w:r w:rsidR="00D85274" w:rsidRPr="00D85274">
        <w:t> - Web Dev IDE (Mac)</w:t>
      </w:r>
    </w:p>
    <w:p w14:paraId="5BBD0163" w14:textId="77777777" w:rsidR="00D85274" w:rsidRPr="00D85274" w:rsidRDefault="00DD3082" w:rsidP="00D85274">
      <w:pPr>
        <w:numPr>
          <w:ilvl w:val="0"/>
          <w:numId w:val="9"/>
        </w:numPr>
      </w:pPr>
      <w:hyperlink r:id="rId12" w:history="1">
        <w:r w:rsidR="00D85274" w:rsidRPr="00D85274">
          <w:rPr>
            <w:rStyle w:val="Hyperlink"/>
          </w:rPr>
          <w:t>Dreamweaver</w:t>
        </w:r>
      </w:hyperlink>
      <w:r w:rsidR="00D85274" w:rsidRPr="00D85274">
        <w:t> - Web Dev IDE (Mac/Win)</w:t>
      </w:r>
    </w:p>
    <w:p w14:paraId="7CEB2D18" w14:textId="77777777" w:rsidR="00D85274" w:rsidRPr="00D85274" w:rsidRDefault="00DD3082" w:rsidP="00D85274">
      <w:pPr>
        <w:numPr>
          <w:ilvl w:val="0"/>
          <w:numId w:val="9"/>
        </w:numPr>
      </w:pPr>
      <w:hyperlink r:id="rId13" w:history="1">
        <w:proofErr w:type="spellStart"/>
        <w:r w:rsidR="00D85274" w:rsidRPr="00D85274">
          <w:rPr>
            <w:rStyle w:val="Hyperlink"/>
          </w:rPr>
          <w:t>Aptana</w:t>
        </w:r>
        <w:proofErr w:type="spellEnd"/>
      </w:hyperlink>
      <w:r w:rsidR="00D85274" w:rsidRPr="00D85274">
        <w:t> - Web Dev IDE (Win/Mac)</w:t>
      </w:r>
    </w:p>
    <w:p w14:paraId="652DF4C4" w14:textId="77777777" w:rsidR="00D85274" w:rsidRPr="00D85274" w:rsidRDefault="00DD3082" w:rsidP="00D85274">
      <w:pPr>
        <w:numPr>
          <w:ilvl w:val="0"/>
          <w:numId w:val="9"/>
        </w:numPr>
      </w:pPr>
      <w:hyperlink r:id="rId14" w:history="1">
        <w:proofErr w:type="spellStart"/>
        <w:r w:rsidR="00D85274" w:rsidRPr="00D85274">
          <w:rPr>
            <w:rStyle w:val="Hyperlink"/>
          </w:rPr>
          <w:t>HTMLKit</w:t>
        </w:r>
        <w:proofErr w:type="spellEnd"/>
      </w:hyperlink>
      <w:r w:rsidR="00D85274" w:rsidRPr="00D85274">
        <w:t> - Web Dev IDE (Win)</w:t>
      </w:r>
    </w:p>
    <w:p w14:paraId="2F13F791" w14:textId="77777777" w:rsidR="00D85274" w:rsidRPr="00D85274" w:rsidRDefault="00DD3082" w:rsidP="00D85274">
      <w:pPr>
        <w:numPr>
          <w:ilvl w:val="0"/>
          <w:numId w:val="9"/>
        </w:numPr>
      </w:pPr>
      <w:hyperlink r:id="rId15" w:history="1">
        <w:proofErr w:type="spellStart"/>
        <w:r w:rsidR="00D85274" w:rsidRPr="00D85274">
          <w:rPr>
            <w:rStyle w:val="Hyperlink"/>
          </w:rPr>
          <w:t>Textastic</w:t>
        </w:r>
        <w:proofErr w:type="spellEnd"/>
      </w:hyperlink>
      <w:r w:rsidR="00D85274" w:rsidRPr="00D85274">
        <w:t> - Web Dev IDE (iPad)</w:t>
      </w:r>
    </w:p>
    <w:p w14:paraId="2C0D52E3" w14:textId="77777777" w:rsidR="00D85274" w:rsidRPr="00D85274" w:rsidRDefault="00DD3082" w:rsidP="00D85274">
      <w:pPr>
        <w:numPr>
          <w:ilvl w:val="0"/>
          <w:numId w:val="9"/>
        </w:numPr>
      </w:pPr>
      <w:hyperlink r:id="rId16" w:history="1">
        <w:r w:rsidR="00D85274" w:rsidRPr="00D85274">
          <w:rPr>
            <w:rStyle w:val="Hyperlink"/>
          </w:rPr>
          <w:t>Komodo</w:t>
        </w:r>
      </w:hyperlink>
      <w:r w:rsidR="00D85274" w:rsidRPr="00D85274">
        <w:t> - Web Dev IDE (Mac/Win)</w:t>
      </w:r>
    </w:p>
    <w:p w14:paraId="1631A6CF" w14:textId="77777777" w:rsidR="00D85274" w:rsidRPr="00D85274" w:rsidRDefault="00D85274" w:rsidP="00D85274">
      <w:pPr>
        <w:rPr>
          <w:b/>
          <w:bCs/>
        </w:rPr>
      </w:pPr>
      <w:r w:rsidRPr="00D85274">
        <w:rPr>
          <w:b/>
          <w:bCs/>
        </w:rPr>
        <w:t>Team Development</w:t>
      </w:r>
    </w:p>
    <w:p w14:paraId="09D90C99" w14:textId="77777777" w:rsidR="00D85274" w:rsidRPr="00D85274" w:rsidRDefault="00DD3082" w:rsidP="00D85274">
      <w:pPr>
        <w:numPr>
          <w:ilvl w:val="0"/>
          <w:numId w:val="10"/>
        </w:numPr>
      </w:pPr>
      <w:hyperlink r:id="rId17" w:history="1">
        <w:r w:rsidR="00D85274" w:rsidRPr="00D85274">
          <w:rPr>
            <w:rStyle w:val="Hyperlink"/>
          </w:rPr>
          <w:t>Dropbox</w:t>
        </w:r>
      </w:hyperlink>
      <w:r w:rsidR="00D85274" w:rsidRPr="00D85274">
        <w:t> - File Sharing (Web)</w:t>
      </w:r>
    </w:p>
    <w:p w14:paraId="66C5024D" w14:textId="77777777" w:rsidR="00D85274" w:rsidRPr="00D85274" w:rsidRDefault="00DD3082" w:rsidP="00D85274">
      <w:pPr>
        <w:numPr>
          <w:ilvl w:val="0"/>
          <w:numId w:val="10"/>
        </w:numPr>
      </w:pPr>
      <w:hyperlink r:id="rId18" w:history="1">
        <w:r w:rsidR="00D85274" w:rsidRPr="00D85274">
          <w:rPr>
            <w:rStyle w:val="Hyperlink"/>
          </w:rPr>
          <w:t>GitHub</w:t>
        </w:r>
      </w:hyperlink>
      <w:r w:rsidR="00D85274" w:rsidRPr="00D85274">
        <w:t> - Collaborative Development (Web/Client)</w:t>
      </w:r>
    </w:p>
    <w:p w14:paraId="76E18238" w14:textId="77777777" w:rsidR="000B63D6" w:rsidRDefault="000B63D6"/>
    <w:p w14:paraId="770CAA22" w14:textId="77777777" w:rsidR="00AF5CCA" w:rsidRPr="00AF5CCA" w:rsidRDefault="00AF5CCA" w:rsidP="00AF5CCA">
      <w:pPr>
        <w:rPr>
          <w:b/>
          <w:bCs/>
        </w:rPr>
      </w:pPr>
      <w:r w:rsidRPr="00AF5CCA">
        <w:rPr>
          <w:b/>
          <w:bCs/>
        </w:rPr>
        <w:t>Tools: Browser-based development</w:t>
      </w:r>
    </w:p>
    <w:p w14:paraId="3BE7DF80" w14:textId="77777777" w:rsidR="00AF5CCA" w:rsidRPr="00AF5CCA" w:rsidRDefault="00AF5CCA" w:rsidP="00AF5CCA">
      <w:r w:rsidRPr="00AF5CCA">
        <w:t xml:space="preserve">Today, most modern browsers have </w:t>
      </w:r>
      <w:proofErr w:type="gramStart"/>
      <w:r w:rsidRPr="00AF5CCA">
        <w:t>some kind of development</w:t>
      </w:r>
      <w:proofErr w:type="gramEnd"/>
      <w:r w:rsidRPr="00AF5CCA">
        <w:t xml:space="preserve"> environment that can be turned on or triggered via extensions and/or plug-ins.</w:t>
      </w:r>
    </w:p>
    <w:p w14:paraId="497602CC" w14:textId="77777777" w:rsidR="00AF5CCA" w:rsidRPr="00AF5CCA" w:rsidRDefault="00AF5CCA" w:rsidP="00AF5CCA">
      <w:r w:rsidRPr="00AF5CCA">
        <w:t>There are presently two major development platforms, with a few variations for examining and developing web pages.</w:t>
      </w:r>
    </w:p>
    <w:p w14:paraId="4F562905" w14:textId="77777777" w:rsidR="00AF5CCA" w:rsidRPr="00AF5CCA" w:rsidRDefault="00DD3082" w:rsidP="00AF5CCA">
      <w:pPr>
        <w:numPr>
          <w:ilvl w:val="0"/>
          <w:numId w:val="11"/>
        </w:numPr>
      </w:pPr>
      <w:hyperlink r:id="rId19" w:history="1">
        <w:r w:rsidR="00AF5CCA" w:rsidRPr="00AF5CCA">
          <w:rPr>
            <w:rStyle w:val="Hyperlink"/>
          </w:rPr>
          <w:t>Firefox</w:t>
        </w:r>
      </w:hyperlink>
    </w:p>
    <w:p w14:paraId="377087A6" w14:textId="77777777" w:rsidR="00AF5CCA" w:rsidRPr="00AF5CCA" w:rsidRDefault="00AF5CCA" w:rsidP="00AF5CCA">
      <w:pPr>
        <w:numPr>
          <w:ilvl w:val="1"/>
          <w:numId w:val="11"/>
        </w:numPr>
      </w:pPr>
      <w:r w:rsidRPr="00AF5CCA">
        <w:t>Mozilla Foundation's web platform created by web developers</w:t>
      </w:r>
    </w:p>
    <w:p w14:paraId="7310B52E" w14:textId="77777777" w:rsidR="00AF5CCA" w:rsidRPr="00AF5CCA" w:rsidRDefault="00AF5CCA" w:rsidP="00AF5CCA">
      <w:pPr>
        <w:numPr>
          <w:ilvl w:val="1"/>
          <w:numId w:val="11"/>
        </w:numPr>
      </w:pPr>
      <w:r w:rsidRPr="00AF5CCA">
        <w:t>Gecko rendering engine: fast and progressive</w:t>
      </w:r>
    </w:p>
    <w:p w14:paraId="6303A9A8" w14:textId="77777777" w:rsidR="00AF5CCA" w:rsidRPr="00AF5CCA" w:rsidRDefault="00AF5CCA" w:rsidP="00AF5CCA">
      <w:pPr>
        <w:numPr>
          <w:ilvl w:val="1"/>
          <w:numId w:val="11"/>
        </w:numPr>
      </w:pPr>
      <w:r w:rsidRPr="00AF5CCA">
        <w:t>Excellent level of standards compliance</w:t>
      </w:r>
    </w:p>
    <w:p w14:paraId="1E908D4A" w14:textId="77777777" w:rsidR="00AF5CCA" w:rsidRPr="00AF5CCA" w:rsidRDefault="00AF5CCA" w:rsidP="00AF5CCA">
      <w:pPr>
        <w:numPr>
          <w:ilvl w:val="1"/>
          <w:numId w:val="11"/>
        </w:numPr>
      </w:pPr>
      <w:r w:rsidRPr="00AF5CCA">
        <w:t>Corporate independence</w:t>
      </w:r>
    </w:p>
    <w:p w14:paraId="2A892201" w14:textId="77777777" w:rsidR="00AF5CCA" w:rsidRPr="00AF5CCA" w:rsidRDefault="00AF5CCA" w:rsidP="00AF5CCA">
      <w:pPr>
        <w:numPr>
          <w:ilvl w:val="1"/>
          <w:numId w:val="11"/>
        </w:numPr>
      </w:pPr>
      <w:r w:rsidRPr="00AF5CCA">
        <w:t>No built-in development tools</w:t>
      </w:r>
    </w:p>
    <w:p w14:paraId="69EA5D32" w14:textId="77777777" w:rsidR="00AF5CCA" w:rsidRPr="00AF5CCA" w:rsidRDefault="00AF5CCA" w:rsidP="00AF5CCA">
      <w:pPr>
        <w:numPr>
          <w:ilvl w:val="1"/>
          <w:numId w:val="11"/>
        </w:numPr>
      </w:pPr>
      <w:r w:rsidRPr="00AF5CCA">
        <w:t>Plethora of add-ons that make web development easy</w:t>
      </w:r>
    </w:p>
    <w:p w14:paraId="5F064963" w14:textId="77777777" w:rsidR="00AF5CCA" w:rsidRPr="00AF5CCA" w:rsidRDefault="00AF5CCA" w:rsidP="00AF5CCA">
      <w:pPr>
        <w:numPr>
          <w:ilvl w:val="1"/>
          <w:numId w:val="11"/>
        </w:numPr>
      </w:pPr>
      <w:r w:rsidRPr="00AF5CCA">
        <w:t>Add-ons have a downside: bloat</w:t>
      </w:r>
    </w:p>
    <w:p w14:paraId="0F3A4F55" w14:textId="77777777" w:rsidR="00AF5CCA" w:rsidRPr="00AF5CCA" w:rsidRDefault="00DD3082" w:rsidP="00AF5CCA">
      <w:pPr>
        <w:numPr>
          <w:ilvl w:val="0"/>
          <w:numId w:val="12"/>
        </w:numPr>
      </w:pPr>
      <w:hyperlink r:id="rId20" w:history="1">
        <w:proofErr w:type="spellStart"/>
        <w:r w:rsidR="00AF5CCA" w:rsidRPr="00AF5CCA">
          <w:rPr>
            <w:rStyle w:val="Hyperlink"/>
          </w:rPr>
          <w:t>WebKit</w:t>
        </w:r>
        <w:proofErr w:type="spellEnd"/>
      </w:hyperlink>
    </w:p>
    <w:p w14:paraId="4B0226BA" w14:textId="77777777" w:rsidR="00AF5CCA" w:rsidRPr="00AF5CCA" w:rsidRDefault="00AF5CCA" w:rsidP="00AF5CCA">
      <w:pPr>
        <w:numPr>
          <w:ilvl w:val="1"/>
          <w:numId w:val="12"/>
        </w:numPr>
      </w:pPr>
      <w:r w:rsidRPr="00AF5CCA">
        <w:t>This is the platform that gives us </w:t>
      </w:r>
      <w:hyperlink r:id="rId21" w:history="1">
        <w:r w:rsidRPr="00AF5CCA">
          <w:rPr>
            <w:rStyle w:val="Hyperlink"/>
          </w:rPr>
          <w:t>Chrome</w:t>
        </w:r>
      </w:hyperlink>
      <w:r w:rsidRPr="00AF5CCA">
        <w:t>, </w:t>
      </w:r>
      <w:hyperlink r:id="rId22" w:history="1">
        <w:r w:rsidRPr="00AF5CCA">
          <w:rPr>
            <w:rStyle w:val="Hyperlink"/>
          </w:rPr>
          <w:t>Safari</w:t>
        </w:r>
      </w:hyperlink>
      <w:r w:rsidRPr="00AF5CCA">
        <w:t> and </w:t>
      </w:r>
      <w:hyperlink r:id="rId23" w:history="1">
        <w:r w:rsidRPr="00AF5CCA">
          <w:rPr>
            <w:rStyle w:val="Hyperlink"/>
          </w:rPr>
          <w:t>Opera</w:t>
        </w:r>
      </w:hyperlink>
      <w:r w:rsidRPr="00AF5CCA">
        <w:t>, with a few other smaller browsers out there as well.</w:t>
      </w:r>
    </w:p>
    <w:p w14:paraId="2C9485EA" w14:textId="77777777" w:rsidR="00AF5CCA" w:rsidRPr="00AF5CCA" w:rsidRDefault="00AF5CCA" w:rsidP="00AF5CCA">
      <w:pPr>
        <w:numPr>
          <w:ilvl w:val="1"/>
          <w:numId w:val="12"/>
        </w:numPr>
      </w:pPr>
      <w:r w:rsidRPr="00AF5CCA">
        <w:t>Excellent platform that is very fast and standards compliant</w:t>
      </w:r>
    </w:p>
    <w:p w14:paraId="58E21B67" w14:textId="77777777" w:rsidR="00AF5CCA" w:rsidRPr="00AF5CCA" w:rsidRDefault="00AF5CCA" w:rsidP="00AF5CCA">
      <w:pPr>
        <w:numPr>
          <w:ilvl w:val="1"/>
          <w:numId w:val="12"/>
        </w:numPr>
      </w:pPr>
      <w:r w:rsidRPr="00AF5CCA">
        <w:lastRenderedPageBreak/>
        <w:t>Third parties can download the source, make local adjustments and release their own version, as Google and Apple have both done</w:t>
      </w:r>
    </w:p>
    <w:p w14:paraId="75421D80" w14:textId="77777777" w:rsidR="00AF5CCA" w:rsidRPr="00AF5CCA" w:rsidRDefault="00AF5CCA" w:rsidP="00AF5CCA">
      <w:pPr>
        <w:numPr>
          <w:ilvl w:val="1"/>
          <w:numId w:val="12"/>
        </w:numPr>
      </w:pPr>
      <w:r w:rsidRPr="00AF5CCA">
        <w:t>Standalone version can be downloaded at any time for the latest release</w:t>
      </w:r>
    </w:p>
    <w:p w14:paraId="0472A499" w14:textId="77777777" w:rsidR="00AF5CCA" w:rsidRPr="00AF5CCA" w:rsidRDefault="00AF5CCA" w:rsidP="00AF5CCA">
      <w:pPr>
        <w:numPr>
          <w:ilvl w:val="1"/>
          <w:numId w:val="12"/>
        </w:numPr>
      </w:pPr>
      <w:r w:rsidRPr="00AF5CCA">
        <w:t>Development is done via the built-in Developer Tools</w:t>
      </w:r>
    </w:p>
    <w:p w14:paraId="3D21470B" w14:textId="77777777" w:rsidR="00AF5CCA" w:rsidRPr="00AF5CCA" w:rsidRDefault="00AF5CCA" w:rsidP="00AF5CCA">
      <w:pPr>
        <w:numPr>
          <w:ilvl w:val="1"/>
          <w:numId w:val="12"/>
        </w:numPr>
      </w:pPr>
      <w:r w:rsidRPr="00AF5CCA">
        <w:t xml:space="preserve">Initially a thin environment, recent releases have made </w:t>
      </w:r>
      <w:proofErr w:type="spellStart"/>
      <w:r w:rsidRPr="00AF5CCA">
        <w:t>Webkit</w:t>
      </w:r>
      <w:proofErr w:type="spellEnd"/>
      <w:r w:rsidRPr="00AF5CCA">
        <w:t>-based browsers excellent for developers</w:t>
      </w:r>
    </w:p>
    <w:p w14:paraId="40AF3315" w14:textId="77777777" w:rsidR="00AF5CCA" w:rsidRPr="00AF5CCA" w:rsidRDefault="00AF5CCA" w:rsidP="00AF5CCA">
      <w:pPr>
        <w:numPr>
          <w:ilvl w:val="1"/>
          <w:numId w:val="12"/>
        </w:numPr>
      </w:pPr>
      <w:r w:rsidRPr="00AF5CCA">
        <w:t>Macintosh based developers may need to </w:t>
      </w:r>
      <w:hyperlink r:id="rId24" w:history="1">
        <w:r w:rsidRPr="00AF5CCA">
          <w:rPr>
            <w:rStyle w:val="Hyperlink"/>
          </w:rPr>
          <w:t>enable web developer options</w:t>
        </w:r>
      </w:hyperlink>
      <w:r w:rsidRPr="00AF5CCA">
        <w:t xml:space="preserve"> in Safari before accessing the </w:t>
      </w:r>
      <w:proofErr w:type="spellStart"/>
      <w:r w:rsidRPr="00AF5CCA">
        <w:t>devloper</w:t>
      </w:r>
      <w:proofErr w:type="spellEnd"/>
      <w:r w:rsidRPr="00AF5CCA">
        <w:t xml:space="preserve"> tools</w:t>
      </w:r>
    </w:p>
    <w:p w14:paraId="1C478E6A" w14:textId="5E3F53DA" w:rsidR="00AF5CCA" w:rsidRDefault="00AF5CCA" w:rsidP="00AF5CCA">
      <w:pPr>
        <w:rPr>
          <w:b/>
          <w:bCs/>
        </w:rPr>
      </w:pPr>
      <w:r w:rsidRPr="00AF5CCA">
        <w:rPr>
          <w:b/>
          <w:bCs/>
        </w:rPr>
        <w:t>Remember to test in as many browsers as you can! Useful tools for this are </w:t>
      </w:r>
      <w:proofErr w:type="spellStart"/>
      <w:r w:rsidRPr="00AF5CCA">
        <w:rPr>
          <w:b/>
          <w:bCs/>
        </w:rPr>
        <w:fldChar w:fldCharType="begin"/>
      </w:r>
      <w:r w:rsidRPr="00AF5CCA">
        <w:rPr>
          <w:b/>
          <w:bCs/>
        </w:rPr>
        <w:instrText xml:space="preserve"> HYPERLINK "http://browsershots.org/" </w:instrText>
      </w:r>
      <w:r w:rsidRPr="00AF5CCA">
        <w:rPr>
          <w:b/>
          <w:bCs/>
        </w:rPr>
        <w:fldChar w:fldCharType="separate"/>
      </w:r>
      <w:r w:rsidRPr="00AF5CCA">
        <w:rPr>
          <w:rStyle w:val="Hyperlink"/>
        </w:rPr>
        <w:t>BrowserShots</w:t>
      </w:r>
      <w:proofErr w:type="spellEnd"/>
      <w:r w:rsidRPr="00AF5CCA">
        <w:fldChar w:fldCharType="end"/>
      </w:r>
      <w:r w:rsidRPr="00AF5CCA">
        <w:rPr>
          <w:b/>
          <w:bCs/>
        </w:rPr>
        <w:t> (Chrome, Firefox, Safari, Opera) and </w:t>
      </w:r>
      <w:proofErr w:type="spellStart"/>
      <w:r w:rsidRPr="00AF5CCA">
        <w:rPr>
          <w:b/>
          <w:bCs/>
        </w:rPr>
        <w:fldChar w:fldCharType="begin"/>
      </w:r>
      <w:r w:rsidRPr="00AF5CCA">
        <w:rPr>
          <w:b/>
          <w:bCs/>
        </w:rPr>
        <w:instrText xml:space="preserve"> HYPERLINK "http://netrenderer.com/" </w:instrText>
      </w:r>
      <w:r w:rsidRPr="00AF5CCA">
        <w:rPr>
          <w:b/>
          <w:bCs/>
        </w:rPr>
        <w:fldChar w:fldCharType="separate"/>
      </w:r>
      <w:r w:rsidRPr="00AF5CCA">
        <w:rPr>
          <w:rStyle w:val="Hyperlink"/>
        </w:rPr>
        <w:t>Netrenderer</w:t>
      </w:r>
      <w:proofErr w:type="spellEnd"/>
      <w:r w:rsidRPr="00AF5CCA">
        <w:fldChar w:fldCharType="end"/>
      </w:r>
      <w:r w:rsidRPr="00AF5CCA">
        <w:rPr>
          <w:b/>
          <w:bCs/>
        </w:rPr>
        <w:t> (For IE)</w:t>
      </w:r>
    </w:p>
    <w:p w14:paraId="3E80B8EC" w14:textId="6B4310B2" w:rsidR="009B6AFB" w:rsidRDefault="009B6AFB" w:rsidP="00AF5CCA"/>
    <w:p w14:paraId="4FC8F8FC" w14:textId="77777777" w:rsidR="00EB1415" w:rsidRPr="00EB1415" w:rsidRDefault="00EB1415" w:rsidP="00EB1415">
      <w:pPr>
        <w:rPr>
          <w:b/>
          <w:bCs/>
        </w:rPr>
      </w:pPr>
      <w:r w:rsidRPr="00EB1415">
        <w:rPr>
          <w:b/>
          <w:bCs/>
        </w:rPr>
        <w:t>Tools: Firefox Extensions</w:t>
      </w:r>
    </w:p>
    <w:p w14:paraId="6C04C964" w14:textId="77777777" w:rsidR="00EB1415" w:rsidRPr="00EB1415" w:rsidRDefault="00EB1415" w:rsidP="00EB1415">
      <w:r w:rsidRPr="00EB1415">
        <w:t>Extensions are a big part of Firefox, especially considering the background the browser has in web development.</w:t>
      </w:r>
    </w:p>
    <w:p w14:paraId="0EAEE61C" w14:textId="77777777" w:rsidR="00EB1415" w:rsidRPr="00EB1415" w:rsidRDefault="00EB1415" w:rsidP="00EB1415">
      <w:r w:rsidRPr="00EB1415">
        <w:t xml:space="preserve">In fact, web development even has </w:t>
      </w:r>
      <w:proofErr w:type="spellStart"/>
      <w:proofErr w:type="gramStart"/>
      <w:r w:rsidRPr="00EB1415">
        <w:t>it's</w:t>
      </w:r>
      <w:proofErr w:type="spellEnd"/>
      <w:proofErr w:type="gramEnd"/>
      <w:r w:rsidRPr="00EB1415">
        <w:t xml:space="preserve"> own category dedicated to </w:t>
      </w:r>
      <w:hyperlink r:id="rId25" w:history="1">
        <w:r w:rsidRPr="00EB1415">
          <w:rPr>
            <w:rStyle w:val="Hyperlink"/>
          </w:rPr>
          <w:t>Web and Developer Tools</w:t>
        </w:r>
      </w:hyperlink>
    </w:p>
    <w:p w14:paraId="66BE7F7C" w14:textId="77777777" w:rsidR="00EB1415" w:rsidRPr="00EB1415" w:rsidRDefault="00EB1415" w:rsidP="00EB1415">
      <w:r w:rsidRPr="00EB1415">
        <w:t>One of the best tools for Web Developers is the </w:t>
      </w:r>
      <w:hyperlink r:id="rId26" w:history="1">
        <w:r w:rsidRPr="00EB1415">
          <w:rPr>
            <w:rStyle w:val="Hyperlink"/>
          </w:rPr>
          <w:t>Web Developer toolbar</w:t>
        </w:r>
      </w:hyperlink>
    </w:p>
    <w:p w14:paraId="352DA48B" w14:textId="77777777" w:rsidR="00EB1415" w:rsidRPr="00EB1415" w:rsidRDefault="00EB1415" w:rsidP="00EB1415">
      <w:r w:rsidRPr="00EB1415">
        <w:t xml:space="preserve">The author, Chris </w:t>
      </w:r>
      <w:proofErr w:type="spellStart"/>
      <w:r w:rsidRPr="00EB1415">
        <w:t>Pedrick</w:t>
      </w:r>
      <w:proofErr w:type="spellEnd"/>
      <w:r w:rsidRPr="00EB1415">
        <w:t>, maintains a </w:t>
      </w:r>
      <w:hyperlink r:id="rId27" w:history="1">
        <w:r w:rsidRPr="00EB1415">
          <w:rPr>
            <w:rStyle w:val="Hyperlink"/>
          </w:rPr>
          <w:t>site for the Web Developer extension</w:t>
        </w:r>
      </w:hyperlink>
      <w:r w:rsidRPr="00EB1415">
        <w:t xml:space="preserve">. He has even created a version for </w:t>
      </w:r>
      <w:proofErr w:type="spellStart"/>
      <w:r w:rsidRPr="00EB1415">
        <w:t>seeral</w:t>
      </w:r>
      <w:proofErr w:type="spellEnd"/>
      <w:r w:rsidRPr="00EB1415">
        <w:t xml:space="preserve"> other browsers, though it isn't quite as full-featured.</w:t>
      </w:r>
    </w:p>
    <w:p w14:paraId="330E42F0" w14:textId="77777777" w:rsidR="00EB1415" w:rsidRPr="00EB1415" w:rsidRDefault="00EB1415" w:rsidP="00EB1415">
      <w:r w:rsidRPr="00EB1415">
        <w:t>Some of the amazing tools this has to offer web developers:</w:t>
      </w:r>
    </w:p>
    <w:p w14:paraId="452AADE1" w14:textId="77777777" w:rsidR="00EB1415" w:rsidRPr="00EB1415" w:rsidRDefault="00EB1415" w:rsidP="00EB1415">
      <w:pPr>
        <w:numPr>
          <w:ilvl w:val="0"/>
          <w:numId w:val="13"/>
        </w:numPr>
      </w:pPr>
      <w:r w:rsidRPr="00EB1415">
        <w:t>Disable styles - by embedded/linked/inline as well as all styles, or just a single sheet</w:t>
      </w:r>
    </w:p>
    <w:p w14:paraId="115D6F87" w14:textId="77777777" w:rsidR="00EB1415" w:rsidRPr="00EB1415" w:rsidRDefault="00EB1415" w:rsidP="00EB1415">
      <w:pPr>
        <w:numPr>
          <w:ilvl w:val="0"/>
          <w:numId w:val="13"/>
        </w:numPr>
      </w:pPr>
      <w:r w:rsidRPr="00EB1415">
        <w:t>Edit CSS &amp; HTML - Make live changes to your CSS or HTML!</w:t>
      </w:r>
    </w:p>
    <w:p w14:paraId="488C38E7" w14:textId="77777777" w:rsidR="00EB1415" w:rsidRPr="00EB1415" w:rsidRDefault="00EB1415" w:rsidP="00EB1415">
      <w:pPr>
        <w:numPr>
          <w:ilvl w:val="0"/>
          <w:numId w:val="13"/>
        </w:numPr>
      </w:pPr>
      <w:r w:rsidRPr="00EB1415">
        <w:t>Images - outlining, file sizes, alt information... lots more</w:t>
      </w:r>
    </w:p>
    <w:p w14:paraId="466FCBDC" w14:textId="77777777" w:rsidR="00EB1415" w:rsidRPr="00EB1415" w:rsidRDefault="00EB1415" w:rsidP="00EB1415">
      <w:pPr>
        <w:numPr>
          <w:ilvl w:val="0"/>
          <w:numId w:val="13"/>
        </w:numPr>
      </w:pPr>
      <w:r w:rsidRPr="00EB1415">
        <w:t>Form detail - useful for working with form elements</w:t>
      </w:r>
    </w:p>
    <w:p w14:paraId="49EC9DE0" w14:textId="77777777" w:rsidR="00EB1415" w:rsidRPr="00EB1415" w:rsidRDefault="00EB1415" w:rsidP="00EB1415">
      <w:pPr>
        <w:numPr>
          <w:ilvl w:val="0"/>
          <w:numId w:val="13"/>
        </w:numPr>
      </w:pPr>
      <w:r w:rsidRPr="00EB1415">
        <w:t>Cookie examination and manipulation</w:t>
      </w:r>
    </w:p>
    <w:p w14:paraId="157163E2" w14:textId="77777777" w:rsidR="00EB1415" w:rsidRPr="00EB1415" w:rsidRDefault="00EB1415" w:rsidP="00EB1415">
      <w:pPr>
        <w:numPr>
          <w:ilvl w:val="0"/>
          <w:numId w:val="13"/>
        </w:numPr>
      </w:pPr>
      <w:r w:rsidRPr="00EB1415">
        <w:t>Built in validators</w:t>
      </w:r>
    </w:p>
    <w:p w14:paraId="3A118FD9" w14:textId="77777777" w:rsidR="00EB1415" w:rsidRPr="00EB1415" w:rsidRDefault="00EB1415" w:rsidP="00EB1415">
      <w:pPr>
        <w:numPr>
          <w:ilvl w:val="0"/>
          <w:numId w:val="13"/>
        </w:numPr>
      </w:pPr>
      <w:r w:rsidRPr="00EB1415">
        <w:t>Line Guides &amp; Rulers</w:t>
      </w:r>
    </w:p>
    <w:p w14:paraId="4EC83AE4" w14:textId="77777777" w:rsidR="00EB1415" w:rsidRPr="00EB1415" w:rsidRDefault="00EB1415" w:rsidP="00EB1415">
      <w:pPr>
        <w:numPr>
          <w:ilvl w:val="0"/>
          <w:numId w:val="13"/>
        </w:numPr>
      </w:pPr>
      <w:r w:rsidRPr="00EB1415">
        <w:t>Element inspector</w:t>
      </w:r>
    </w:p>
    <w:p w14:paraId="72882C78" w14:textId="77777777" w:rsidR="00EB1415" w:rsidRPr="00EB1415" w:rsidRDefault="00EB1415" w:rsidP="00EB1415">
      <w:r w:rsidRPr="00EB1415">
        <w:rPr>
          <w:b/>
          <w:bCs/>
        </w:rPr>
        <w:t>Let's take a quick look at the Web Developer Toolbar</w:t>
      </w:r>
    </w:p>
    <w:p w14:paraId="6D1EEA28" w14:textId="77777777" w:rsidR="00EB1415" w:rsidRPr="00EB1415" w:rsidRDefault="00EB1415" w:rsidP="00EB1415">
      <w:pPr>
        <w:numPr>
          <w:ilvl w:val="0"/>
          <w:numId w:val="14"/>
        </w:numPr>
      </w:pPr>
      <w:r w:rsidRPr="00EB1415">
        <w:t>Install it if you have not already done so</w:t>
      </w:r>
    </w:p>
    <w:p w14:paraId="5609F664" w14:textId="77777777" w:rsidR="00EB1415" w:rsidRPr="00EB1415" w:rsidRDefault="00EB1415" w:rsidP="00EB1415">
      <w:pPr>
        <w:numPr>
          <w:ilvl w:val="0"/>
          <w:numId w:val="14"/>
        </w:numPr>
      </w:pPr>
      <w:r w:rsidRPr="00EB1415">
        <w:t>Validate the HTML of this page with the Tools tab (Tools &gt; Validate HTML)</w:t>
      </w:r>
    </w:p>
    <w:p w14:paraId="573E4FE4" w14:textId="77777777" w:rsidR="00EB1415" w:rsidRPr="00EB1415" w:rsidRDefault="00EB1415" w:rsidP="00EB1415">
      <w:pPr>
        <w:numPr>
          <w:ilvl w:val="0"/>
          <w:numId w:val="14"/>
        </w:numPr>
      </w:pPr>
      <w:r w:rsidRPr="00EB1415">
        <w:t>Validate the CSS of this page with the Tools tab (Tools &gt; Validate CSS)</w:t>
      </w:r>
    </w:p>
    <w:p w14:paraId="0C8BB772" w14:textId="11436C7F" w:rsidR="00EB1415" w:rsidRDefault="00EB1415" w:rsidP="00EB1415">
      <w:pPr>
        <w:numPr>
          <w:ilvl w:val="0"/>
          <w:numId w:val="14"/>
        </w:numPr>
      </w:pPr>
      <w:r w:rsidRPr="00EB1415">
        <w:lastRenderedPageBreak/>
        <w:t>View the CSS of the page (CSS &gt; View)</w:t>
      </w:r>
    </w:p>
    <w:p w14:paraId="62A5FFDA" w14:textId="77777777" w:rsidR="00EA76A4" w:rsidRDefault="00EA76A4" w:rsidP="00EA76A4">
      <w:pPr>
        <w:ind w:left="720"/>
      </w:pPr>
    </w:p>
    <w:p w14:paraId="6DDED422" w14:textId="77777777" w:rsidR="00EA76A4" w:rsidRPr="00EA76A4" w:rsidRDefault="00EA76A4" w:rsidP="00EA76A4">
      <w:pPr>
        <w:rPr>
          <w:b/>
          <w:bCs/>
        </w:rPr>
      </w:pPr>
      <w:r w:rsidRPr="00EA76A4">
        <w:rPr>
          <w:b/>
          <w:bCs/>
        </w:rPr>
        <w:t>Browser Based Diagnostic Tools</w:t>
      </w:r>
    </w:p>
    <w:p w14:paraId="10140410" w14:textId="72560474" w:rsidR="00EA76A4" w:rsidRDefault="00EA76A4" w:rsidP="009E6719">
      <w:pPr>
        <w:pStyle w:val="ListParagraph"/>
        <w:numPr>
          <w:ilvl w:val="0"/>
          <w:numId w:val="15"/>
        </w:numPr>
      </w:pPr>
      <w:r>
        <w:t xml:space="preserve">As web pages get more complex, it can become difficult figuring out what is going on. For example, CSS rules that override other CSS rules, if spread across several files, can be </w:t>
      </w:r>
      <w:proofErr w:type="gramStart"/>
      <w:r>
        <w:t>challenge</w:t>
      </w:r>
      <w:proofErr w:type="gramEnd"/>
      <w:r>
        <w:t xml:space="preserve"> to make sense of. Having a diagnostic tool to assist in developing will make it easier to examine every detail of web pages.</w:t>
      </w:r>
    </w:p>
    <w:p w14:paraId="6AEC8605" w14:textId="77777777" w:rsidR="00EA76A4" w:rsidRDefault="00EA76A4" w:rsidP="00EA76A4">
      <w:pPr>
        <w:pStyle w:val="ListParagraph"/>
        <w:numPr>
          <w:ilvl w:val="1"/>
          <w:numId w:val="15"/>
        </w:numPr>
      </w:pPr>
      <w:r>
        <w:t>Diagnostic Tool: Firefox Firebug</w:t>
      </w:r>
    </w:p>
    <w:p w14:paraId="0EDE4E1A" w14:textId="77777777" w:rsidR="00EA76A4" w:rsidRDefault="00EA76A4" w:rsidP="00EA76A4">
      <w:pPr>
        <w:pStyle w:val="ListParagraph"/>
        <w:numPr>
          <w:ilvl w:val="1"/>
          <w:numId w:val="15"/>
        </w:numPr>
      </w:pPr>
      <w:r>
        <w:t>Diagnostic Tool: Chrome</w:t>
      </w:r>
    </w:p>
    <w:p w14:paraId="0166FEA9" w14:textId="77777777" w:rsidR="00EA76A4" w:rsidRDefault="00EA76A4" w:rsidP="00EA76A4">
      <w:pPr>
        <w:pStyle w:val="ListParagraph"/>
        <w:numPr>
          <w:ilvl w:val="1"/>
          <w:numId w:val="15"/>
        </w:numPr>
      </w:pPr>
      <w:r>
        <w:t>Diagnostic Tool: Safari</w:t>
      </w:r>
    </w:p>
    <w:p w14:paraId="41E13D36" w14:textId="77CB3A9B" w:rsidR="00EA76A4" w:rsidRDefault="00EA76A4" w:rsidP="00E752D5">
      <w:pPr>
        <w:pStyle w:val="ListParagraph"/>
        <w:numPr>
          <w:ilvl w:val="0"/>
          <w:numId w:val="15"/>
        </w:numPr>
      </w:pPr>
      <w:r>
        <w:t>Get familiar with using one of these tools. You will be required to use them in the classes ahead.</w:t>
      </w:r>
    </w:p>
    <w:p w14:paraId="14A6C913" w14:textId="3D473F37" w:rsidR="00EA76A4" w:rsidRDefault="00EA76A4" w:rsidP="00E752D5">
      <w:pPr>
        <w:pStyle w:val="ListParagraph"/>
        <w:numPr>
          <w:ilvl w:val="0"/>
          <w:numId w:val="15"/>
        </w:numPr>
      </w:pPr>
      <w:r>
        <w:t>NOTE: changes you make with the tool are client based, this does not actually affect the HTML/CSS files</w:t>
      </w:r>
    </w:p>
    <w:p w14:paraId="21F048E1" w14:textId="799F5DFD" w:rsidR="00EA76A4" w:rsidRDefault="00EA76A4" w:rsidP="00EA76A4">
      <w:pPr>
        <w:pStyle w:val="ListParagraph"/>
        <w:numPr>
          <w:ilvl w:val="0"/>
          <w:numId w:val="15"/>
        </w:numPr>
      </w:pPr>
      <w:r>
        <w:t xml:space="preserve">These tools go beyond outlining, examining and editing into deep troubleshooting of network, </w:t>
      </w:r>
      <w:proofErr w:type="spellStart"/>
      <w:r>
        <w:t>javascript</w:t>
      </w:r>
      <w:proofErr w:type="spellEnd"/>
      <w:r>
        <w:t xml:space="preserve"> and even XHR (</w:t>
      </w:r>
      <w:proofErr w:type="spellStart"/>
      <w:r>
        <w:t>XMLHttpRequest</w:t>
      </w:r>
      <w:proofErr w:type="spellEnd"/>
      <w:r>
        <w:t>).</w:t>
      </w:r>
    </w:p>
    <w:p w14:paraId="2D9325BB" w14:textId="77777777" w:rsidR="00CC51E5" w:rsidRPr="00CC51E5" w:rsidRDefault="00CC51E5" w:rsidP="00CC51E5">
      <w:pPr>
        <w:rPr>
          <w:b/>
          <w:bCs/>
        </w:rPr>
      </w:pPr>
      <w:r w:rsidRPr="00CC51E5">
        <w:rPr>
          <w:b/>
          <w:bCs/>
        </w:rPr>
        <w:t>Developer Tools Wrap up</w:t>
      </w:r>
    </w:p>
    <w:p w14:paraId="011B4D1B" w14:textId="77777777" w:rsidR="00CC51E5" w:rsidRDefault="00CC51E5" w:rsidP="00CC51E5">
      <w:r>
        <w:t>Firefox was the first browser to have real tools embedded and, with extensions, it's a real powerhouse now</w:t>
      </w:r>
    </w:p>
    <w:p w14:paraId="0F69B3F1" w14:textId="77777777" w:rsidR="00CC51E5" w:rsidRDefault="00CC51E5" w:rsidP="00CC51E5">
      <w:r>
        <w:t>The last few years have seen a constant progression of improved tools in other browsers, bringing everything up a significant notch</w:t>
      </w:r>
    </w:p>
    <w:p w14:paraId="71E5B43C" w14:textId="31BEED71" w:rsidR="00CC51E5" w:rsidRDefault="00CC51E5" w:rsidP="00CC51E5">
      <w:r>
        <w:t>Not a bad idea to have a "dev browser" that can be weighted down with tools</w:t>
      </w:r>
    </w:p>
    <w:p w14:paraId="04A7CF16" w14:textId="34C039F6" w:rsidR="00311A6E" w:rsidRDefault="00311A6E" w:rsidP="00CC51E5"/>
    <w:p w14:paraId="41DDB604" w14:textId="77777777" w:rsidR="005F65DC" w:rsidRPr="005F65DC" w:rsidRDefault="005F65DC" w:rsidP="005F65DC">
      <w:pPr>
        <w:rPr>
          <w:b/>
          <w:bCs/>
        </w:rPr>
      </w:pPr>
      <w:r w:rsidRPr="005F65DC">
        <w:rPr>
          <w:b/>
          <w:bCs/>
        </w:rPr>
        <w:t>Standards</w:t>
      </w:r>
    </w:p>
    <w:p w14:paraId="719CA18D" w14:textId="77777777" w:rsidR="005F65DC" w:rsidRPr="005F65DC" w:rsidRDefault="005F65DC" w:rsidP="005F65DC">
      <w:pPr>
        <w:rPr>
          <w:b/>
          <w:bCs/>
        </w:rPr>
      </w:pPr>
      <w:r w:rsidRPr="005F65DC">
        <w:rPr>
          <w:b/>
          <w:bCs/>
        </w:rPr>
        <w:t>What are standards?</w:t>
      </w:r>
    </w:p>
    <w:p w14:paraId="20EE7FDB" w14:textId="77777777" w:rsidR="005F65DC" w:rsidRPr="005F65DC" w:rsidRDefault="005F65DC" w:rsidP="005F65DC">
      <w:pPr>
        <w:numPr>
          <w:ilvl w:val="0"/>
          <w:numId w:val="16"/>
        </w:numPr>
      </w:pPr>
      <w:r w:rsidRPr="005F65DC">
        <w:t>Definition of standards?</w:t>
      </w:r>
    </w:p>
    <w:p w14:paraId="78ABC21B" w14:textId="77777777" w:rsidR="005F65DC" w:rsidRPr="005F65DC" w:rsidRDefault="005F65DC" w:rsidP="005F65DC">
      <w:pPr>
        <w:numPr>
          <w:ilvl w:val="0"/>
          <w:numId w:val="16"/>
        </w:numPr>
      </w:pPr>
      <w:r w:rsidRPr="005F65DC">
        <w:t>What are some examples of standards in real life?</w:t>
      </w:r>
    </w:p>
    <w:p w14:paraId="704285EF" w14:textId="77777777" w:rsidR="005F65DC" w:rsidRPr="005F65DC" w:rsidRDefault="005F65DC" w:rsidP="005F65DC">
      <w:pPr>
        <w:numPr>
          <w:ilvl w:val="1"/>
          <w:numId w:val="16"/>
        </w:numPr>
      </w:pPr>
      <w:r w:rsidRPr="005F65DC">
        <w:t>Lightbulbs</w:t>
      </w:r>
    </w:p>
    <w:p w14:paraId="4319130A" w14:textId="77777777" w:rsidR="005F65DC" w:rsidRPr="005F65DC" w:rsidRDefault="005F65DC" w:rsidP="005F65DC">
      <w:pPr>
        <w:numPr>
          <w:ilvl w:val="1"/>
          <w:numId w:val="16"/>
        </w:numPr>
      </w:pPr>
      <w:r w:rsidRPr="005F65DC">
        <w:t>Grades of gasoline</w:t>
      </w:r>
    </w:p>
    <w:p w14:paraId="33FC5228" w14:textId="77777777" w:rsidR="005F65DC" w:rsidRPr="005F65DC" w:rsidRDefault="005F65DC" w:rsidP="005F65DC">
      <w:pPr>
        <w:numPr>
          <w:ilvl w:val="1"/>
          <w:numId w:val="16"/>
        </w:numPr>
      </w:pPr>
      <w:r w:rsidRPr="005F65DC">
        <w:t>Train rail widths</w:t>
      </w:r>
    </w:p>
    <w:p w14:paraId="71E8951B" w14:textId="77777777" w:rsidR="005F65DC" w:rsidRPr="005F65DC" w:rsidRDefault="005F65DC" w:rsidP="005F65DC">
      <w:pPr>
        <w:numPr>
          <w:ilvl w:val="1"/>
          <w:numId w:val="16"/>
        </w:numPr>
      </w:pPr>
      <w:r w:rsidRPr="005F65DC">
        <w:t>TV Broadcast signals</w:t>
      </w:r>
    </w:p>
    <w:p w14:paraId="02AD1F14" w14:textId="77777777" w:rsidR="005F65DC" w:rsidRPr="005F65DC" w:rsidRDefault="005F65DC" w:rsidP="005F65DC">
      <w:pPr>
        <w:rPr>
          <w:b/>
          <w:bCs/>
        </w:rPr>
      </w:pPr>
      <w:r w:rsidRPr="005F65DC">
        <w:rPr>
          <w:b/>
          <w:bCs/>
        </w:rPr>
        <w:t>Why use them?</w:t>
      </w:r>
    </w:p>
    <w:p w14:paraId="468DF5E4" w14:textId="77777777" w:rsidR="005F65DC" w:rsidRPr="005F65DC" w:rsidRDefault="005F65DC" w:rsidP="005F65DC">
      <w:pPr>
        <w:numPr>
          <w:ilvl w:val="0"/>
          <w:numId w:val="17"/>
        </w:numPr>
      </w:pPr>
      <w:r w:rsidRPr="005F65DC">
        <w:t>Interoperability</w:t>
      </w:r>
    </w:p>
    <w:p w14:paraId="4F1F0B70" w14:textId="77777777" w:rsidR="005F65DC" w:rsidRPr="005F65DC" w:rsidRDefault="005F65DC" w:rsidP="005F65DC">
      <w:pPr>
        <w:numPr>
          <w:ilvl w:val="0"/>
          <w:numId w:val="17"/>
        </w:numPr>
      </w:pPr>
      <w:r w:rsidRPr="005F65DC">
        <w:t>Predictable results/dimensions/values</w:t>
      </w:r>
    </w:p>
    <w:p w14:paraId="7506AFD6" w14:textId="77777777" w:rsidR="005F65DC" w:rsidRPr="005F65DC" w:rsidRDefault="005F65DC" w:rsidP="005F65DC">
      <w:pPr>
        <w:numPr>
          <w:ilvl w:val="0"/>
          <w:numId w:val="17"/>
        </w:numPr>
      </w:pPr>
      <w:r w:rsidRPr="005F65DC">
        <w:lastRenderedPageBreak/>
        <w:t>A new specification is not needed for each new manufacturing run</w:t>
      </w:r>
    </w:p>
    <w:p w14:paraId="1C949104" w14:textId="77777777" w:rsidR="005F65DC" w:rsidRPr="005F65DC" w:rsidRDefault="005F65DC" w:rsidP="005F65DC">
      <w:pPr>
        <w:numPr>
          <w:ilvl w:val="0"/>
          <w:numId w:val="17"/>
        </w:numPr>
      </w:pPr>
      <w:r w:rsidRPr="005F65DC">
        <w:t>Need a new microwave? You can count on:</w:t>
      </w:r>
    </w:p>
    <w:p w14:paraId="0A8C0C11" w14:textId="77777777" w:rsidR="005F65DC" w:rsidRPr="005F65DC" w:rsidRDefault="005F65DC" w:rsidP="005F65DC">
      <w:pPr>
        <w:numPr>
          <w:ilvl w:val="1"/>
          <w:numId w:val="17"/>
        </w:numPr>
      </w:pPr>
      <w:r w:rsidRPr="005F65DC">
        <w:t>Plug/Voltage/Power</w:t>
      </w:r>
    </w:p>
    <w:p w14:paraId="39B791D6" w14:textId="77777777" w:rsidR="005F65DC" w:rsidRPr="005F65DC" w:rsidRDefault="005F65DC" w:rsidP="005F65DC">
      <w:pPr>
        <w:numPr>
          <w:ilvl w:val="1"/>
          <w:numId w:val="17"/>
        </w:numPr>
      </w:pPr>
      <w:r w:rsidRPr="005F65DC">
        <w:t>Unit size</w:t>
      </w:r>
    </w:p>
    <w:p w14:paraId="52629848" w14:textId="77777777" w:rsidR="005F65DC" w:rsidRPr="005F65DC" w:rsidRDefault="005F65DC" w:rsidP="005F65DC">
      <w:pPr>
        <w:numPr>
          <w:ilvl w:val="1"/>
          <w:numId w:val="17"/>
        </w:numPr>
      </w:pPr>
      <w:r w:rsidRPr="005F65DC">
        <w:t>Operation</w:t>
      </w:r>
    </w:p>
    <w:p w14:paraId="2B78DE52" w14:textId="77777777" w:rsidR="005F65DC" w:rsidRPr="00D26F12" w:rsidRDefault="005F65DC" w:rsidP="005F65DC">
      <w:pPr>
        <w:rPr>
          <w:b/>
          <w:bCs/>
          <w:highlight w:val="yellow"/>
        </w:rPr>
      </w:pPr>
      <w:r w:rsidRPr="00D26F12">
        <w:rPr>
          <w:b/>
          <w:bCs/>
          <w:highlight w:val="yellow"/>
        </w:rPr>
        <w:t>Web Standards</w:t>
      </w:r>
    </w:p>
    <w:p w14:paraId="56F5B34C" w14:textId="77777777" w:rsidR="005F65DC" w:rsidRPr="00D26F12" w:rsidRDefault="005F65DC" w:rsidP="005F65DC">
      <w:pPr>
        <w:rPr>
          <w:highlight w:val="yellow"/>
        </w:rPr>
      </w:pPr>
      <w:r w:rsidRPr="00D26F12">
        <w:rPr>
          <w:highlight w:val="yellow"/>
        </w:rPr>
        <w:t>When you build without standards, you are investing in the here and now, without thinking of tomorrow.</w:t>
      </w:r>
    </w:p>
    <w:p w14:paraId="2AEC5DB3" w14:textId="77777777" w:rsidR="005F65DC" w:rsidRPr="00D26F12" w:rsidRDefault="005F65DC" w:rsidP="005F65DC">
      <w:pPr>
        <w:numPr>
          <w:ilvl w:val="0"/>
          <w:numId w:val="18"/>
        </w:numPr>
        <w:rPr>
          <w:highlight w:val="yellow"/>
        </w:rPr>
      </w:pPr>
      <w:r w:rsidRPr="00D26F12">
        <w:rPr>
          <w:highlight w:val="yellow"/>
        </w:rPr>
        <w:t xml:space="preserve">Code that </w:t>
      </w:r>
      <w:proofErr w:type="spellStart"/>
      <w:r w:rsidRPr="00D26F12">
        <w:rPr>
          <w:highlight w:val="yellow"/>
        </w:rPr>
        <w:t>doesnt</w:t>
      </w:r>
      <w:proofErr w:type="spellEnd"/>
      <w:r w:rsidRPr="00D26F12">
        <w:rPr>
          <w:highlight w:val="yellow"/>
        </w:rPr>
        <w:t xml:space="preserve"> follow standards cannot be expected to behave predictably in the various web browsers</w:t>
      </w:r>
    </w:p>
    <w:p w14:paraId="48D375DE" w14:textId="77777777" w:rsidR="005F65DC" w:rsidRPr="00D26F12" w:rsidRDefault="005F65DC" w:rsidP="005F65DC">
      <w:pPr>
        <w:numPr>
          <w:ilvl w:val="0"/>
          <w:numId w:val="18"/>
        </w:numPr>
        <w:rPr>
          <w:highlight w:val="yellow"/>
        </w:rPr>
      </w:pPr>
      <w:proofErr w:type="spellStart"/>
      <w:proofErr w:type="gramStart"/>
      <w:r w:rsidRPr="00D26F12">
        <w:rPr>
          <w:highlight w:val="yellow"/>
        </w:rPr>
        <w:t>Non standard</w:t>
      </w:r>
      <w:proofErr w:type="spellEnd"/>
      <w:proofErr w:type="gramEnd"/>
      <w:r w:rsidRPr="00D26F12">
        <w:rPr>
          <w:highlight w:val="yellow"/>
        </w:rPr>
        <w:t xml:space="preserve"> code is hard to support</w:t>
      </w:r>
    </w:p>
    <w:p w14:paraId="735D9751" w14:textId="26EDD5B3" w:rsidR="005F65DC" w:rsidRPr="00D26F12" w:rsidRDefault="005F65DC" w:rsidP="005F65DC">
      <w:pPr>
        <w:numPr>
          <w:ilvl w:val="0"/>
          <w:numId w:val="18"/>
        </w:numPr>
        <w:rPr>
          <w:highlight w:val="yellow"/>
        </w:rPr>
      </w:pPr>
      <w:r w:rsidRPr="00D26F12">
        <w:rPr>
          <w:highlight w:val="yellow"/>
        </w:rPr>
        <w:t>Re-engineering and/or maintaining poorly coded websites can be very difficult, costly and time consuming</w:t>
      </w:r>
    </w:p>
    <w:p w14:paraId="4572DC48" w14:textId="77777777" w:rsidR="00AC29AF" w:rsidRPr="00AC29AF" w:rsidRDefault="00AC29AF" w:rsidP="00AC29AF">
      <w:pPr>
        <w:rPr>
          <w:b/>
          <w:bCs/>
        </w:rPr>
      </w:pPr>
      <w:r w:rsidRPr="00AC29AF">
        <w:rPr>
          <w:b/>
          <w:bCs/>
        </w:rPr>
        <w:t>Standards: Web</w:t>
      </w:r>
    </w:p>
    <w:p w14:paraId="62799D7B" w14:textId="77777777" w:rsidR="00AC29AF" w:rsidRPr="00AC29AF" w:rsidRDefault="00AC29AF" w:rsidP="00AC29AF">
      <w:pPr>
        <w:rPr>
          <w:b/>
          <w:bCs/>
        </w:rPr>
      </w:pPr>
      <w:r w:rsidRPr="00AC29AF">
        <w:rPr>
          <w:b/>
          <w:bCs/>
        </w:rPr>
        <w:t>ISO: International Organization for Standards ( </w:t>
      </w:r>
      <w:hyperlink r:id="rId28" w:history="1">
        <w:r w:rsidRPr="00AC29AF">
          <w:rPr>
            <w:rStyle w:val="Hyperlink"/>
          </w:rPr>
          <w:t>http://www.iso.org </w:t>
        </w:r>
      </w:hyperlink>
      <w:r w:rsidRPr="00AC29AF">
        <w:rPr>
          <w:b/>
          <w:bCs/>
        </w:rPr>
        <w:t>)</w:t>
      </w:r>
    </w:p>
    <w:p w14:paraId="6E9B6407" w14:textId="77777777" w:rsidR="00AC29AF" w:rsidRPr="00AC29AF" w:rsidRDefault="00AC29AF" w:rsidP="00AC29AF">
      <w:pPr>
        <w:numPr>
          <w:ilvl w:val="0"/>
          <w:numId w:val="19"/>
        </w:numPr>
      </w:pPr>
      <w:r w:rsidRPr="00AC29AF">
        <w:rPr>
          <w:b/>
          <w:bCs/>
        </w:rPr>
        <w:t>1906</w:t>
      </w:r>
      <w:r w:rsidRPr="00AC29AF">
        <w:t xml:space="preserve">: As the </w:t>
      </w:r>
      <w:proofErr w:type="spellStart"/>
      <w:r w:rsidRPr="00AC29AF">
        <w:t>Intn'l</w:t>
      </w:r>
      <w:proofErr w:type="spellEnd"/>
      <w:r w:rsidRPr="00AC29AF">
        <w:t xml:space="preserve"> Electrotechnical Commission (IEC): </w:t>
      </w:r>
      <w:proofErr w:type="gramStart"/>
      <w:r w:rsidRPr="00AC29AF">
        <w:t>in order to</w:t>
      </w:r>
      <w:proofErr w:type="gramEnd"/>
      <w:r w:rsidRPr="00AC29AF">
        <w:t xml:space="preserve"> better access pre-determined equipment that was interchangeable and interoperable</w:t>
      </w:r>
    </w:p>
    <w:p w14:paraId="5A595368" w14:textId="77777777" w:rsidR="00AC29AF" w:rsidRPr="00AC29AF" w:rsidRDefault="00AC29AF" w:rsidP="00AC29AF">
      <w:pPr>
        <w:numPr>
          <w:ilvl w:val="0"/>
          <w:numId w:val="19"/>
        </w:numPr>
      </w:pPr>
      <w:r w:rsidRPr="00AC29AF">
        <w:rPr>
          <w:b/>
          <w:bCs/>
        </w:rPr>
        <w:t>1947</w:t>
      </w:r>
      <w:r w:rsidRPr="00AC29AF">
        <w:t>: 25 countries got together to form ISO: "to facilitate the international coordination and unification of industrial standards"</w:t>
      </w:r>
    </w:p>
    <w:p w14:paraId="2FE1A828" w14:textId="77777777" w:rsidR="00AC29AF" w:rsidRPr="00AC29AF" w:rsidRDefault="00AC29AF" w:rsidP="00AC29AF">
      <w:pPr>
        <w:numPr>
          <w:ilvl w:val="0"/>
          <w:numId w:val="19"/>
        </w:numPr>
      </w:pPr>
      <w:r w:rsidRPr="00AC29AF">
        <w:t>Companies agree to become a part of ISO, and gain access to the complete library of standards set by the organization in concert with their many members</w:t>
      </w:r>
    </w:p>
    <w:p w14:paraId="7EFCC52B" w14:textId="77777777" w:rsidR="00AC29AF" w:rsidRPr="00AC29AF" w:rsidRDefault="00AC29AF" w:rsidP="00AC29AF">
      <w:pPr>
        <w:numPr>
          <w:ilvl w:val="0"/>
          <w:numId w:val="19"/>
        </w:numPr>
      </w:pPr>
      <w:r w:rsidRPr="00AC29AF">
        <w:t>While it started slowly, many companies ignored standards, in favor of their own "proprietary" methods</w:t>
      </w:r>
    </w:p>
    <w:p w14:paraId="4224FD21" w14:textId="77777777" w:rsidR="00AC29AF" w:rsidRPr="00AC29AF" w:rsidRDefault="00AC29AF" w:rsidP="00AC29AF">
      <w:pPr>
        <w:numPr>
          <w:ilvl w:val="0"/>
          <w:numId w:val="19"/>
        </w:numPr>
      </w:pPr>
      <w:r w:rsidRPr="00AC29AF">
        <w:t>Momentum, corporate marketing (companies advertising that their product or method conforms with ISO XXXX), and some government legislation (forcing the adoption of certain standards) led to a larger adoption of standards</w:t>
      </w:r>
    </w:p>
    <w:p w14:paraId="200FB43B" w14:textId="77777777" w:rsidR="00AC29AF" w:rsidRPr="00AC29AF" w:rsidRDefault="00AC29AF" w:rsidP="00AC29AF">
      <w:pPr>
        <w:rPr>
          <w:b/>
          <w:bCs/>
        </w:rPr>
      </w:pPr>
      <w:r w:rsidRPr="00AC29AF">
        <w:rPr>
          <w:b/>
          <w:bCs/>
        </w:rPr>
        <w:t>W3C: World Wide Web Consortium ( </w:t>
      </w:r>
      <w:hyperlink r:id="rId29" w:history="1">
        <w:r w:rsidRPr="00AC29AF">
          <w:rPr>
            <w:rStyle w:val="Hyperlink"/>
          </w:rPr>
          <w:t>http://www.w3.org</w:t>
        </w:r>
      </w:hyperlink>
      <w:r w:rsidRPr="00AC29AF">
        <w:rPr>
          <w:b/>
          <w:bCs/>
        </w:rPr>
        <w:t> )</w:t>
      </w:r>
    </w:p>
    <w:p w14:paraId="1581FBBA" w14:textId="77777777" w:rsidR="00AC29AF" w:rsidRPr="00AC29AF" w:rsidRDefault="00AC29AF" w:rsidP="00AC29AF">
      <w:pPr>
        <w:numPr>
          <w:ilvl w:val="0"/>
          <w:numId w:val="20"/>
        </w:numPr>
      </w:pPr>
      <w:r w:rsidRPr="00AC29AF">
        <w:t>Web standards are going through the same process that the ISO went through</w:t>
      </w:r>
    </w:p>
    <w:p w14:paraId="36A2BC34" w14:textId="77777777" w:rsidR="00AC29AF" w:rsidRPr="00AC29AF" w:rsidRDefault="00AC29AF" w:rsidP="00AC29AF">
      <w:pPr>
        <w:numPr>
          <w:ilvl w:val="0"/>
          <w:numId w:val="20"/>
        </w:numPr>
      </w:pPr>
      <w:r w:rsidRPr="00AC29AF">
        <w:t>Many companies see the benefits of interoperability - many are still "forging their own"</w:t>
      </w:r>
    </w:p>
    <w:p w14:paraId="1C1AE21F" w14:textId="77777777" w:rsidR="00AC29AF" w:rsidRPr="00AC29AF" w:rsidRDefault="00AC29AF" w:rsidP="00AC29AF">
      <w:pPr>
        <w:numPr>
          <w:ilvl w:val="0"/>
          <w:numId w:val="20"/>
        </w:numPr>
      </w:pPr>
      <w:r w:rsidRPr="00AC29AF">
        <w:t>Many companies have standards: Adobe, Microsoft, Apple, Ford, GM</w:t>
      </w:r>
    </w:p>
    <w:p w14:paraId="4E6180D3" w14:textId="77777777" w:rsidR="00AC29AF" w:rsidRPr="00AC29AF" w:rsidRDefault="00AC29AF" w:rsidP="00AC29AF">
      <w:pPr>
        <w:numPr>
          <w:ilvl w:val="0"/>
          <w:numId w:val="20"/>
        </w:numPr>
      </w:pPr>
      <w:r w:rsidRPr="00AC29AF">
        <w:t>Many are proprietary standards, and are not supported by many companies</w:t>
      </w:r>
    </w:p>
    <w:p w14:paraId="0D97F606" w14:textId="77777777" w:rsidR="00AC29AF" w:rsidRPr="00AC29AF" w:rsidRDefault="00AC29AF" w:rsidP="00AC29AF">
      <w:pPr>
        <w:numPr>
          <w:ilvl w:val="0"/>
          <w:numId w:val="20"/>
        </w:numPr>
      </w:pPr>
      <w:r w:rsidRPr="00AC29AF">
        <w:lastRenderedPageBreak/>
        <w:t>W3C - World Wide Web Consortium: founded by Tim Berners-Lee to try and uniformly put forward standards through a single communication vehicle</w:t>
      </w:r>
    </w:p>
    <w:p w14:paraId="19C5EFB7" w14:textId="77777777" w:rsidR="00AC29AF" w:rsidRPr="00AC29AF" w:rsidRDefault="00AC29AF" w:rsidP="00AC29AF">
      <w:pPr>
        <w:numPr>
          <w:ilvl w:val="0"/>
          <w:numId w:val="20"/>
        </w:numPr>
      </w:pPr>
      <w:r w:rsidRPr="00AC29AF">
        <w:t>Leading browser makers did not follow, initially</w:t>
      </w:r>
    </w:p>
    <w:p w14:paraId="598A0769" w14:textId="77777777" w:rsidR="00AC29AF" w:rsidRPr="00AC29AF" w:rsidRDefault="00AC29AF" w:rsidP="00AC29AF">
      <w:pPr>
        <w:numPr>
          <w:ilvl w:val="0"/>
          <w:numId w:val="20"/>
        </w:numPr>
      </w:pPr>
      <w:r w:rsidRPr="00AC29AF">
        <w:t>Designers were 'taking sides' in the browser wars: users were losers</w:t>
      </w:r>
    </w:p>
    <w:p w14:paraId="1F4B2F5F" w14:textId="77777777" w:rsidR="00AC29AF" w:rsidRPr="00AC29AF" w:rsidRDefault="00AC29AF" w:rsidP="00AC29AF">
      <w:pPr>
        <w:rPr>
          <w:b/>
          <w:bCs/>
        </w:rPr>
      </w:pPr>
      <w:r w:rsidRPr="00AC29AF">
        <w:rPr>
          <w:b/>
          <w:bCs/>
        </w:rPr>
        <w:t>W3C Goals</w:t>
      </w:r>
    </w:p>
    <w:p w14:paraId="22651C64" w14:textId="77777777" w:rsidR="00AC29AF" w:rsidRPr="00AC29AF" w:rsidRDefault="00AC29AF" w:rsidP="00AC29AF">
      <w:pPr>
        <w:numPr>
          <w:ilvl w:val="0"/>
          <w:numId w:val="21"/>
        </w:numPr>
      </w:pPr>
      <w:r w:rsidRPr="00A66E4E">
        <w:rPr>
          <w:b/>
          <w:bCs/>
          <w:highlight w:val="yellow"/>
        </w:rPr>
        <w:t>Universal Access</w:t>
      </w:r>
      <w:r w:rsidRPr="00A66E4E">
        <w:rPr>
          <w:highlight w:val="yellow"/>
        </w:rPr>
        <w:t>:</w:t>
      </w:r>
      <w:r w:rsidRPr="00AC29AF">
        <w:t xml:space="preserve"> To make the Web accessible to all by promoting technologies that </w:t>
      </w:r>
      <w:proofErr w:type="gramStart"/>
      <w:r w:rsidRPr="00AC29AF">
        <w:t>take into account</w:t>
      </w:r>
      <w:proofErr w:type="gramEnd"/>
      <w:r w:rsidRPr="00AC29AF">
        <w:t xml:space="preserve"> the vast differences in culture, languages, education, ability, material resources, access devices, and physical limitations of users on all continents;</w:t>
      </w:r>
    </w:p>
    <w:p w14:paraId="1BFEE9BE" w14:textId="77777777" w:rsidR="00AC29AF" w:rsidRPr="00AC29AF" w:rsidRDefault="00AC29AF" w:rsidP="00AC29AF">
      <w:pPr>
        <w:numPr>
          <w:ilvl w:val="0"/>
          <w:numId w:val="21"/>
        </w:numPr>
      </w:pPr>
      <w:r w:rsidRPr="00A66E4E">
        <w:rPr>
          <w:b/>
          <w:bCs/>
          <w:highlight w:val="yellow"/>
        </w:rPr>
        <w:t>Semantic Web</w:t>
      </w:r>
      <w:r w:rsidRPr="00A66E4E">
        <w:rPr>
          <w:highlight w:val="yellow"/>
        </w:rPr>
        <w:t>:</w:t>
      </w:r>
      <w:r w:rsidRPr="00AC29AF">
        <w:t xml:space="preserve"> To develop a software environment that permits each user to make the best use of the resources available on the Web;</w:t>
      </w:r>
    </w:p>
    <w:p w14:paraId="1D59E775" w14:textId="77777777" w:rsidR="00AC29AF" w:rsidRPr="00AC29AF" w:rsidRDefault="00AC29AF" w:rsidP="00AC29AF">
      <w:pPr>
        <w:numPr>
          <w:ilvl w:val="0"/>
          <w:numId w:val="21"/>
        </w:numPr>
      </w:pPr>
      <w:r w:rsidRPr="00A66E4E">
        <w:rPr>
          <w:b/>
          <w:bCs/>
          <w:highlight w:val="yellow"/>
        </w:rPr>
        <w:t>Web of Trust</w:t>
      </w:r>
      <w:r w:rsidRPr="00A66E4E">
        <w:rPr>
          <w:highlight w:val="yellow"/>
        </w:rPr>
        <w:t>:</w:t>
      </w:r>
      <w:r w:rsidRPr="00AC29AF">
        <w:t xml:space="preserve"> To guide the Web's development with careful consideration for the novel legal, commercial, and social issues raised by this technology.</w:t>
      </w:r>
    </w:p>
    <w:p w14:paraId="1D112748" w14:textId="77777777" w:rsidR="00AC29AF" w:rsidRPr="00AC29AF" w:rsidRDefault="00AC29AF" w:rsidP="00AC29AF">
      <w:pPr>
        <w:rPr>
          <w:b/>
          <w:bCs/>
        </w:rPr>
      </w:pPr>
      <w:r w:rsidRPr="00AC29AF">
        <w:rPr>
          <w:b/>
          <w:bCs/>
        </w:rPr>
        <w:t>Making Progress</w:t>
      </w:r>
    </w:p>
    <w:p w14:paraId="361CBC57" w14:textId="77777777" w:rsidR="00AC29AF" w:rsidRPr="00AC29AF" w:rsidRDefault="00AC29AF" w:rsidP="00AC29AF">
      <w:pPr>
        <w:numPr>
          <w:ilvl w:val="0"/>
          <w:numId w:val="22"/>
        </w:numPr>
      </w:pPr>
      <w:r w:rsidRPr="00AC29AF">
        <w:t>Eventually, the drive towards standards began to win out</w:t>
      </w:r>
    </w:p>
    <w:p w14:paraId="07721E84" w14:textId="77777777" w:rsidR="00AC29AF" w:rsidRPr="00AC29AF" w:rsidRDefault="00AC29AF" w:rsidP="00AC29AF">
      <w:pPr>
        <w:numPr>
          <w:ilvl w:val="0"/>
          <w:numId w:val="22"/>
        </w:numPr>
      </w:pPr>
      <w:r w:rsidRPr="00AC29AF">
        <w:t>Users made their voices known and momentum started to slowly shift toward supporting standards</w:t>
      </w:r>
    </w:p>
    <w:p w14:paraId="40095750" w14:textId="77777777" w:rsidR="00AC29AF" w:rsidRPr="00AC29AF" w:rsidRDefault="00AC29AF" w:rsidP="00AC29AF">
      <w:pPr>
        <w:numPr>
          <w:ilvl w:val="0"/>
          <w:numId w:val="22"/>
        </w:numPr>
      </w:pPr>
      <w:r w:rsidRPr="00AC29AF">
        <w:t>Seen as a marketing opportunity: </w:t>
      </w:r>
      <w:r w:rsidRPr="00AC29AF">
        <w:rPr>
          <w:i/>
          <w:iCs/>
        </w:rPr>
        <w:t>Our browser supports standards!</w:t>
      </w:r>
    </w:p>
    <w:p w14:paraId="41677C18" w14:textId="77777777" w:rsidR="00AC29AF" w:rsidRPr="00AC29AF" w:rsidRDefault="00AC29AF" w:rsidP="00AC29AF">
      <w:pPr>
        <w:numPr>
          <w:ilvl w:val="0"/>
          <w:numId w:val="22"/>
        </w:numPr>
      </w:pPr>
      <w:r w:rsidRPr="00AC29AF">
        <w:t xml:space="preserve">Mozilla Project emerged after </w:t>
      </w:r>
      <w:proofErr w:type="gramStart"/>
      <w:r w:rsidRPr="00AC29AF">
        <w:t>a large number of</w:t>
      </w:r>
      <w:proofErr w:type="gramEnd"/>
      <w:r w:rsidRPr="00AC29AF">
        <w:t xml:space="preserve"> Netscape developers were let go upon the acquisition by AOL</w:t>
      </w:r>
    </w:p>
    <w:p w14:paraId="3A106B01" w14:textId="77777777" w:rsidR="00AC29AF" w:rsidRPr="00AC29AF" w:rsidRDefault="00AC29AF" w:rsidP="00AC29AF">
      <w:pPr>
        <w:numPr>
          <w:ilvl w:val="0"/>
          <w:numId w:val="22"/>
        </w:numPr>
      </w:pPr>
      <w:r w:rsidRPr="00AC29AF">
        <w:t>Mozilla is now a standards-compliant browser with many features</w:t>
      </w:r>
    </w:p>
    <w:p w14:paraId="22E5C761" w14:textId="77777777" w:rsidR="00AC29AF" w:rsidRPr="00AC29AF" w:rsidRDefault="00AC29AF" w:rsidP="00AC29AF">
      <w:pPr>
        <w:numPr>
          <w:ilvl w:val="0"/>
          <w:numId w:val="22"/>
        </w:numPr>
      </w:pPr>
      <w:r w:rsidRPr="00AC29AF">
        <w:t>Microsoft and AOL followed shortly with adoption of W3C standards (with limitations)</w:t>
      </w:r>
    </w:p>
    <w:p w14:paraId="641E88B0" w14:textId="77777777" w:rsidR="00AC29AF" w:rsidRPr="00AC29AF" w:rsidRDefault="00AC29AF" w:rsidP="00AC29AF">
      <w:pPr>
        <w:numPr>
          <w:ilvl w:val="0"/>
          <w:numId w:val="22"/>
        </w:numPr>
      </w:pPr>
      <w:r w:rsidRPr="00AC29AF">
        <w:t xml:space="preserve">Large companies started joining the W3C to </w:t>
      </w:r>
      <w:proofErr w:type="gramStart"/>
      <w:r w:rsidRPr="00AC29AF">
        <w:t>be seen as</w:t>
      </w:r>
      <w:proofErr w:type="gramEnd"/>
      <w:r w:rsidRPr="00AC29AF">
        <w:t xml:space="preserve"> part of the Standards game</w:t>
      </w:r>
    </w:p>
    <w:p w14:paraId="026EA77A" w14:textId="77777777" w:rsidR="00AC29AF" w:rsidRPr="00AC29AF" w:rsidRDefault="00AC29AF" w:rsidP="00AC29AF">
      <w:pPr>
        <w:rPr>
          <w:b/>
          <w:bCs/>
        </w:rPr>
      </w:pPr>
      <w:r w:rsidRPr="00AC29AF">
        <w:rPr>
          <w:b/>
          <w:bCs/>
        </w:rPr>
        <w:t>For Web Developers</w:t>
      </w:r>
    </w:p>
    <w:p w14:paraId="6A1B9722" w14:textId="77777777" w:rsidR="00AC29AF" w:rsidRPr="00AC29AF" w:rsidRDefault="00AC29AF" w:rsidP="00AC29AF">
      <w:r w:rsidRPr="00AC29AF">
        <w:t>Designing to current W3C specifications means that:</w:t>
      </w:r>
    </w:p>
    <w:p w14:paraId="3F81ECD0" w14:textId="77777777" w:rsidR="00AC29AF" w:rsidRPr="00AC29AF" w:rsidRDefault="00AC29AF" w:rsidP="00AC29AF">
      <w:pPr>
        <w:numPr>
          <w:ilvl w:val="0"/>
          <w:numId w:val="23"/>
        </w:numPr>
      </w:pPr>
      <w:r w:rsidRPr="00AC29AF">
        <w:t>your pages will be viewable in the largest number of browsers,</w:t>
      </w:r>
    </w:p>
    <w:p w14:paraId="7666C2E6" w14:textId="77777777" w:rsidR="00AC29AF" w:rsidRPr="00AC29AF" w:rsidRDefault="00AC29AF" w:rsidP="00AC29AF">
      <w:pPr>
        <w:numPr>
          <w:ilvl w:val="0"/>
          <w:numId w:val="23"/>
        </w:numPr>
      </w:pPr>
      <w:r w:rsidRPr="00AC29AF">
        <w:t>the largest number of devices</w:t>
      </w:r>
    </w:p>
    <w:p w14:paraId="5F4FDB80" w14:textId="77777777" w:rsidR="00AC29AF" w:rsidRPr="00AC29AF" w:rsidRDefault="00AC29AF" w:rsidP="00AC29AF">
      <w:pPr>
        <w:numPr>
          <w:ilvl w:val="0"/>
          <w:numId w:val="23"/>
        </w:numPr>
      </w:pPr>
      <w:r w:rsidRPr="00AC29AF">
        <w:t>and (if used correctly) will gracefully degrade as support for CSS or other presentation layers are absent.</w:t>
      </w:r>
    </w:p>
    <w:p w14:paraId="15A4B7B6" w14:textId="77777777" w:rsidR="00AC29AF" w:rsidRPr="00AC29AF" w:rsidRDefault="00AC29AF" w:rsidP="00AC29AF">
      <w:r w:rsidRPr="00AC29AF">
        <w:t>Some more words about </w:t>
      </w:r>
      <w:hyperlink r:id="rId30" w:history="1">
        <w:r w:rsidRPr="00AC29AF">
          <w:rPr>
            <w:rStyle w:val="Hyperlink"/>
          </w:rPr>
          <w:t>Web Standards</w:t>
        </w:r>
      </w:hyperlink>
      <w:r w:rsidRPr="00AC29AF">
        <w:t> worth reading</w:t>
      </w:r>
    </w:p>
    <w:p w14:paraId="6B287E68" w14:textId="77777777" w:rsidR="00AC29AF" w:rsidRPr="00AC29AF" w:rsidRDefault="00AC29AF" w:rsidP="00AC29AF">
      <w:pPr>
        <w:rPr>
          <w:b/>
          <w:bCs/>
        </w:rPr>
      </w:pPr>
      <w:r w:rsidRPr="00AC29AF">
        <w:rPr>
          <w:b/>
          <w:bCs/>
        </w:rPr>
        <w:t>Discussion:</w:t>
      </w:r>
    </w:p>
    <w:p w14:paraId="0B864BF4" w14:textId="77777777" w:rsidR="00AC29AF" w:rsidRPr="00AC29AF" w:rsidRDefault="00AC29AF" w:rsidP="00AC29AF">
      <w:pPr>
        <w:numPr>
          <w:ilvl w:val="0"/>
          <w:numId w:val="24"/>
        </w:numPr>
      </w:pPr>
      <w:r w:rsidRPr="00AC29AF">
        <w:t>what is the current W3C recommended version for HTML?</w:t>
      </w:r>
    </w:p>
    <w:p w14:paraId="3A1C7FF8" w14:textId="77777777" w:rsidR="00AC29AF" w:rsidRPr="00AC29AF" w:rsidRDefault="00AC29AF" w:rsidP="00AC29AF">
      <w:pPr>
        <w:numPr>
          <w:ilvl w:val="0"/>
          <w:numId w:val="24"/>
        </w:numPr>
      </w:pPr>
      <w:r w:rsidRPr="00AC29AF">
        <w:t>what is the current W3C recommended version for CSS?</w:t>
      </w:r>
    </w:p>
    <w:p w14:paraId="72662D00" w14:textId="77777777" w:rsidR="00AC29AF" w:rsidRPr="00AC29AF" w:rsidRDefault="00AC29AF" w:rsidP="00AC29AF">
      <w:pPr>
        <w:numPr>
          <w:ilvl w:val="0"/>
          <w:numId w:val="24"/>
        </w:numPr>
      </w:pPr>
      <w:r w:rsidRPr="00AC29AF">
        <w:lastRenderedPageBreak/>
        <w:t>what are the consequences of using a non-standard version?</w:t>
      </w:r>
    </w:p>
    <w:p w14:paraId="54D94605" w14:textId="77777777" w:rsidR="00AC29AF" w:rsidRPr="00AC29AF" w:rsidRDefault="00AC29AF" w:rsidP="00AC29AF">
      <w:pPr>
        <w:numPr>
          <w:ilvl w:val="0"/>
          <w:numId w:val="24"/>
        </w:numPr>
        <w:rPr>
          <w:highlight w:val="yellow"/>
        </w:rPr>
      </w:pPr>
      <w:r w:rsidRPr="00AC29AF">
        <w:rPr>
          <w:highlight w:val="yellow"/>
        </w:rPr>
        <w:t>Include a </w:t>
      </w:r>
      <w:hyperlink r:id="rId31" w:history="1">
        <w:r w:rsidRPr="00AC29AF">
          <w:rPr>
            <w:rStyle w:val="Hyperlink"/>
            <w:highlight w:val="yellow"/>
          </w:rPr>
          <w:t>referer link</w:t>
        </w:r>
      </w:hyperlink>
      <w:r w:rsidRPr="00AC29AF">
        <w:rPr>
          <w:highlight w:val="yellow"/>
        </w:rPr>
        <w:t> on all your COMP1950 pages: </w:t>
      </w:r>
      <w:r w:rsidRPr="00AC29AF">
        <w:rPr>
          <w:highlight w:val="yellow"/>
        </w:rPr>
        <w:br/>
      </w:r>
      <w:r w:rsidRPr="00AC29AF">
        <w:rPr>
          <w:b/>
          <w:bCs/>
          <w:highlight w:val="yellow"/>
        </w:rPr>
        <w:t xml:space="preserve">&lt;a </w:t>
      </w:r>
      <w:proofErr w:type="spellStart"/>
      <w:r w:rsidRPr="00AC29AF">
        <w:rPr>
          <w:b/>
          <w:bCs/>
          <w:highlight w:val="yellow"/>
        </w:rPr>
        <w:t>href</w:t>
      </w:r>
      <w:proofErr w:type="spellEnd"/>
      <w:r w:rsidRPr="00AC29AF">
        <w:rPr>
          <w:b/>
          <w:bCs/>
          <w:highlight w:val="yellow"/>
        </w:rPr>
        <w:t>="http://validator.w3.org/</w:t>
      </w:r>
      <w:proofErr w:type="spellStart"/>
      <w:r w:rsidRPr="00AC29AF">
        <w:rPr>
          <w:b/>
          <w:bCs/>
          <w:highlight w:val="yellow"/>
        </w:rPr>
        <w:t>check?uri</w:t>
      </w:r>
      <w:proofErr w:type="spellEnd"/>
      <w:r w:rsidRPr="00AC29AF">
        <w:rPr>
          <w:b/>
          <w:bCs/>
          <w:highlight w:val="yellow"/>
        </w:rPr>
        <w:t>=</w:t>
      </w:r>
      <w:proofErr w:type="spellStart"/>
      <w:r w:rsidRPr="00AC29AF">
        <w:rPr>
          <w:b/>
          <w:bCs/>
          <w:highlight w:val="yellow"/>
        </w:rPr>
        <w:t>referer</w:t>
      </w:r>
      <w:proofErr w:type="spellEnd"/>
      <w:r w:rsidRPr="00AC29AF">
        <w:rPr>
          <w:b/>
          <w:bCs/>
          <w:highlight w:val="yellow"/>
        </w:rPr>
        <w:t>"&gt;validate&lt;/a&gt;</w:t>
      </w:r>
      <w:r w:rsidRPr="00AC29AF">
        <w:rPr>
          <w:highlight w:val="yellow"/>
        </w:rPr>
        <w:t>.</w:t>
      </w:r>
    </w:p>
    <w:p w14:paraId="0D2BEEC6" w14:textId="56715D5B" w:rsidR="00673FF7" w:rsidRDefault="00673FF7" w:rsidP="00673FF7"/>
    <w:p w14:paraId="56175136" w14:textId="77777777" w:rsidR="002256E2" w:rsidRPr="005F65DC" w:rsidRDefault="002256E2" w:rsidP="00673FF7"/>
    <w:p w14:paraId="6DBB40C2" w14:textId="77777777" w:rsidR="00371253" w:rsidRPr="00371253" w:rsidRDefault="00371253" w:rsidP="00371253">
      <w:pPr>
        <w:rPr>
          <w:b/>
          <w:bCs/>
        </w:rPr>
      </w:pPr>
      <w:r w:rsidRPr="00371253">
        <w:rPr>
          <w:b/>
          <w:bCs/>
        </w:rPr>
        <w:t>Details of Standards-Driven Development</w:t>
      </w:r>
    </w:p>
    <w:p w14:paraId="43B03E73" w14:textId="77777777" w:rsidR="00371253" w:rsidRPr="00C667FA" w:rsidRDefault="00371253" w:rsidP="00371253">
      <w:pPr>
        <w:rPr>
          <w:b/>
          <w:bCs/>
          <w:highlight w:val="yellow"/>
        </w:rPr>
      </w:pPr>
      <w:r w:rsidRPr="00C667FA">
        <w:rPr>
          <w:b/>
          <w:bCs/>
          <w:highlight w:val="yellow"/>
        </w:rPr>
        <w:t>Three goals of standards-driven development:</w:t>
      </w:r>
    </w:p>
    <w:p w14:paraId="5B5891E0" w14:textId="77777777" w:rsidR="00371253" w:rsidRPr="00C667FA" w:rsidRDefault="00371253" w:rsidP="00371253">
      <w:pPr>
        <w:numPr>
          <w:ilvl w:val="0"/>
          <w:numId w:val="25"/>
        </w:numPr>
        <w:rPr>
          <w:highlight w:val="yellow"/>
        </w:rPr>
      </w:pPr>
      <w:r w:rsidRPr="00C667FA">
        <w:rPr>
          <w:highlight w:val="yellow"/>
        </w:rPr>
        <w:t>compatibility (creating web pages that work well in all browsers)</w:t>
      </w:r>
    </w:p>
    <w:p w14:paraId="6FE11EE1" w14:textId="77777777" w:rsidR="00371253" w:rsidRPr="00C667FA" w:rsidRDefault="00371253" w:rsidP="00371253">
      <w:pPr>
        <w:numPr>
          <w:ilvl w:val="0"/>
          <w:numId w:val="25"/>
        </w:numPr>
        <w:rPr>
          <w:highlight w:val="yellow"/>
        </w:rPr>
      </w:pPr>
      <w:r w:rsidRPr="00C667FA">
        <w:rPr>
          <w:highlight w:val="yellow"/>
        </w:rPr>
        <w:t>portability (writing code that works well in any computing environment/operating system)</w:t>
      </w:r>
    </w:p>
    <w:p w14:paraId="2A6A9C25" w14:textId="77777777" w:rsidR="00371253" w:rsidRPr="00C667FA" w:rsidRDefault="00371253" w:rsidP="00371253">
      <w:pPr>
        <w:numPr>
          <w:ilvl w:val="0"/>
          <w:numId w:val="25"/>
        </w:numPr>
        <w:rPr>
          <w:highlight w:val="yellow"/>
        </w:rPr>
      </w:pPr>
      <w:r w:rsidRPr="00C667FA">
        <w:rPr>
          <w:highlight w:val="yellow"/>
        </w:rPr>
        <w:t xml:space="preserve">accessibility (produce web pages that are optimized for search engines, screen readers, </w:t>
      </w:r>
      <w:proofErr w:type="spellStart"/>
      <w:r w:rsidRPr="00C667FA">
        <w:rPr>
          <w:highlight w:val="yellow"/>
        </w:rPr>
        <w:t>etc</w:t>
      </w:r>
      <w:proofErr w:type="spellEnd"/>
      <w:r w:rsidRPr="00C667FA">
        <w:rPr>
          <w:highlight w:val="yellow"/>
        </w:rPr>
        <w:t>)</w:t>
      </w:r>
    </w:p>
    <w:p w14:paraId="56F4FB66" w14:textId="77777777" w:rsidR="00371253" w:rsidRPr="00371253" w:rsidRDefault="00371253" w:rsidP="00371253">
      <w:pPr>
        <w:rPr>
          <w:b/>
          <w:bCs/>
        </w:rPr>
      </w:pPr>
      <w:r w:rsidRPr="00371253">
        <w:rPr>
          <w:b/>
          <w:bCs/>
        </w:rPr>
        <w:t>Requirements</w:t>
      </w:r>
    </w:p>
    <w:p w14:paraId="0F5D6E98" w14:textId="77777777" w:rsidR="00371253" w:rsidRPr="00371253" w:rsidRDefault="00371253" w:rsidP="00371253">
      <w:pPr>
        <w:numPr>
          <w:ilvl w:val="0"/>
          <w:numId w:val="26"/>
        </w:numPr>
      </w:pPr>
      <w:r w:rsidRPr="00371253">
        <w:t>HTML + CSS + DOM = Agile Web Sites</w:t>
      </w:r>
    </w:p>
    <w:p w14:paraId="0E687E56" w14:textId="77777777" w:rsidR="00371253" w:rsidRPr="00371253" w:rsidRDefault="00371253" w:rsidP="00371253">
      <w:pPr>
        <w:numPr>
          <w:ilvl w:val="0"/>
          <w:numId w:val="26"/>
        </w:numPr>
      </w:pPr>
      <w:r w:rsidRPr="00371253">
        <w:t>Structurally valid HTML code (</w:t>
      </w:r>
      <w:proofErr w:type="spellStart"/>
      <w:r w:rsidRPr="00371253">
        <w:t>eg</w:t>
      </w:r>
      <w:proofErr w:type="spellEnd"/>
      <w:r w:rsidRPr="00371253">
        <w:t xml:space="preserve">: tags that open are closed. parent-child tag relationships are valid, </w:t>
      </w:r>
      <w:proofErr w:type="spellStart"/>
      <w:r w:rsidRPr="00371253">
        <w:t>etc</w:t>
      </w:r>
      <w:proofErr w:type="spellEnd"/>
      <w:r w:rsidRPr="00371253">
        <w:t>)</w:t>
      </w:r>
    </w:p>
    <w:p w14:paraId="59C356CC" w14:textId="77777777" w:rsidR="00371253" w:rsidRPr="00371253" w:rsidRDefault="00371253" w:rsidP="00371253">
      <w:pPr>
        <w:numPr>
          <w:ilvl w:val="0"/>
          <w:numId w:val="26"/>
        </w:numPr>
      </w:pPr>
      <w:r w:rsidRPr="00371253">
        <w:t>Logically valid HTML code (</w:t>
      </w:r>
      <w:proofErr w:type="spellStart"/>
      <w:r w:rsidRPr="00371253">
        <w:t>eg</w:t>
      </w:r>
      <w:proofErr w:type="spellEnd"/>
      <w:r w:rsidRPr="00371253">
        <w:t>: ids are not applied more than once per page)</w:t>
      </w:r>
    </w:p>
    <w:p w14:paraId="35E5BABC" w14:textId="77777777" w:rsidR="00371253" w:rsidRPr="00371253" w:rsidRDefault="00371253" w:rsidP="00371253">
      <w:pPr>
        <w:numPr>
          <w:ilvl w:val="0"/>
          <w:numId w:val="26"/>
        </w:numPr>
      </w:pPr>
      <w:r w:rsidRPr="00371253">
        <w:t>Use CSS to develop sites that separate content (HTML) from presentation (CSS)</w:t>
      </w:r>
    </w:p>
    <w:p w14:paraId="493983FB" w14:textId="77777777" w:rsidR="00371253" w:rsidRPr="00371253" w:rsidRDefault="00371253" w:rsidP="00371253">
      <w:pPr>
        <w:numPr>
          <w:ilvl w:val="0"/>
          <w:numId w:val="26"/>
        </w:numPr>
      </w:pPr>
      <w:r w:rsidRPr="00371253">
        <w:t>Using Semantic Markup to establish content relationships and logical deployment of content</w:t>
      </w:r>
    </w:p>
    <w:p w14:paraId="3E890B2D" w14:textId="77777777" w:rsidR="00371253" w:rsidRPr="00371253" w:rsidRDefault="00371253" w:rsidP="00371253">
      <w:pPr>
        <w:rPr>
          <w:b/>
          <w:bCs/>
        </w:rPr>
      </w:pPr>
      <w:r w:rsidRPr="00371253">
        <w:rPr>
          <w:b/>
          <w:bCs/>
        </w:rPr>
        <w:t>Future Compatibility</w:t>
      </w:r>
    </w:p>
    <w:p w14:paraId="2A7E92C4" w14:textId="77777777" w:rsidR="00371253" w:rsidRPr="00371253" w:rsidRDefault="00371253" w:rsidP="00371253">
      <w:pPr>
        <w:numPr>
          <w:ilvl w:val="0"/>
          <w:numId w:val="27"/>
        </w:numPr>
      </w:pPr>
      <w:r w:rsidRPr="00371253">
        <w:t>Code is easier to use for future developers</w:t>
      </w:r>
    </w:p>
    <w:p w14:paraId="54D145BD" w14:textId="77777777" w:rsidR="00371253" w:rsidRPr="00371253" w:rsidRDefault="00371253" w:rsidP="00371253">
      <w:pPr>
        <w:numPr>
          <w:ilvl w:val="0"/>
          <w:numId w:val="27"/>
        </w:numPr>
      </w:pPr>
      <w:r w:rsidRPr="00371253">
        <w:t>Less presentational HTML means easier design changes</w:t>
      </w:r>
    </w:p>
    <w:p w14:paraId="7B6D4A02" w14:textId="77777777" w:rsidR="00371253" w:rsidRPr="00371253" w:rsidRDefault="00371253" w:rsidP="00371253">
      <w:pPr>
        <w:numPr>
          <w:ilvl w:val="0"/>
          <w:numId w:val="27"/>
        </w:numPr>
      </w:pPr>
      <w:r w:rsidRPr="00371253">
        <w:t>Keep the same code for longer periods of time</w:t>
      </w:r>
    </w:p>
    <w:p w14:paraId="2ABD3393" w14:textId="77777777" w:rsidR="00371253" w:rsidRPr="00371253" w:rsidRDefault="00371253" w:rsidP="00371253">
      <w:pPr>
        <w:numPr>
          <w:ilvl w:val="0"/>
          <w:numId w:val="27"/>
        </w:numPr>
      </w:pPr>
      <w:r w:rsidRPr="00371253">
        <w:t>Optimally, </w:t>
      </w:r>
      <w:r w:rsidRPr="00371253">
        <w:rPr>
          <w:b/>
          <w:bCs/>
        </w:rPr>
        <w:t>never</w:t>
      </w:r>
      <w:r w:rsidRPr="00371253">
        <w:t> change your code (if all presentation is gone)</w:t>
      </w:r>
    </w:p>
    <w:p w14:paraId="37706A31" w14:textId="77777777" w:rsidR="00371253" w:rsidRPr="00371253" w:rsidRDefault="00371253" w:rsidP="00371253">
      <w:pPr>
        <w:rPr>
          <w:b/>
          <w:bCs/>
        </w:rPr>
      </w:pPr>
      <w:r w:rsidRPr="00371253">
        <w:rPr>
          <w:b/>
          <w:bCs/>
        </w:rPr>
        <w:t>Reduced Development Costs</w:t>
      </w:r>
    </w:p>
    <w:p w14:paraId="6EA6A0D5" w14:textId="77777777" w:rsidR="00371253" w:rsidRPr="00371253" w:rsidRDefault="00371253" w:rsidP="00371253">
      <w:pPr>
        <w:numPr>
          <w:ilvl w:val="0"/>
          <w:numId w:val="28"/>
        </w:numPr>
      </w:pPr>
      <w:r w:rsidRPr="00371253">
        <w:t>Shorter development times for style changes</w:t>
      </w:r>
    </w:p>
    <w:p w14:paraId="0974ECB7" w14:textId="77777777" w:rsidR="00371253" w:rsidRPr="00371253" w:rsidRDefault="00371253" w:rsidP="00371253">
      <w:pPr>
        <w:numPr>
          <w:ilvl w:val="0"/>
          <w:numId w:val="28"/>
        </w:numPr>
      </w:pPr>
      <w:r w:rsidRPr="00371253">
        <w:t>CSS based layouts are easier to redesign, superior to HTML table layouts</w:t>
      </w:r>
    </w:p>
    <w:p w14:paraId="65A9DA28" w14:textId="77777777" w:rsidR="00371253" w:rsidRPr="00371253" w:rsidRDefault="00371253" w:rsidP="00371253">
      <w:pPr>
        <w:numPr>
          <w:ilvl w:val="0"/>
          <w:numId w:val="28"/>
        </w:numPr>
      </w:pPr>
      <w:r w:rsidRPr="00371253">
        <w:t>Easier to integrate with CMS (Content Management System) tools</w:t>
      </w:r>
    </w:p>
    <w:p w14:paraId="40231AC8" w14:textId="77777777" w:rsidR="00371253" w:rsidRPr="00371253" w:rsidRDefault="00371253" w:rsidP="00371253">
      <w:pPr>
        <w:rPr>
          <w:b/>
          <w:bCs/>
        </w:rPr>
      </w:pPr>
      <w:r w:rsidRPr="00371253">
        <w:rPr>
          <w:b/>
          <w:bCs/>
        </w:rPr>
        <w:t>Special Needs</w:t>
      </w:r>
    </w:p>
    <w:p w14:paraId="1DC733DD" w14:textId="77777777" w:rsidR="00371253" w:rsidRPr="00371253" w:rsidRDefault="00371253" w:rsidP="00371253">
      <w:pPr>
        <w:numPr>
          <w:ilvl w:val="0"/>
          <w:numId w:val="29"/>
        </w:numPr>
      </w:pPr>
      <w:r w:rsidRPr="00371253">
        <w:t xml:space="preserve">HTML lends itself to assistive readers (low vision, </w:t>
      </w:r>
      <w:proofErr w:type="spellStart"/>
      <w:r w:rsidRPr="00371253">
        <w:t>etc</w:t>
      </w:r>
      <w:proofErr w:type="spellEnd"/>
      <w:r w:rsidRPr="00371253">
        <w:t>)</w:t>
      </w:r>
    </w:p>
    <w:p w14:paraId="7E1D6A84" w14:textId="77777777" w:rsidR="00371253" w:rsidRPr="00371253" w:rsidRDefault="00371253" w:rsidP="00371253">
      <w:pPr>
        <w:numPr>
          <w:ilvl w:val="0"/>
          <w:numId w:val="29"/>
        </w:numPr>
      </w:pPr>
      <w:r w:rsidRPr="00371253">
        <w:t>Can support multiple stylesheets for different user needs</w:t>
      </w:r>
    </w:p>
    <w:p w14:paraId="498C43DC" w14:textId="77777777" w:rsidR="00371253" w:rsidRPr="00371253" w:rsidRDefault="00371253" w:rsidP="00371253">
      <w:pPr>
        <w:numPr>
          <w:ilvl w:val="0"/>
          <w:numId w:val="29"/>
        </w:numPr>
      </w:pPr>
      <w:r w:rsidRPr="00371253">
        <w:lastRenderedPageBreak/>
        <w:t>An eye-opening exercise: try browsing with </w:t>
      </w:r>
      <w:proofErr w:type="spellStart"/>
      <w:r w:rsidRPr="00371253">
        <w:fldChar w:fldCharType="begin"/>
      </w:r>
      <w:r w:rsidRPr="00371253">
        <w:instrText xml:space="preserve"> HYPERLINK "http://www.webbie.org.uk/" </w:instrText>
      </w:r>
      <w:r w:rsidRPr="00371253">
        <w:fldChar w:fldCharType="separate"/>
      </w:r>
      <w:r w:rsidRPr="00371253">
        <w:rPr>
          <w:rStyle w:val="Hyperlink"/>
        </w:rPr>
        <w:t>Webbie</w:t>
      </w:r>
      <w:proofErr w:type="spellEnd"/>
      <w:r w:rsidRPr="00371253">
        <w:fldChar w:fldCharType="end"/>
      </w:r>
      <w:r w:rsidRPr="00371253">
        <w:t>, a browser for the blind</w:t>
      </w:r>
    </w:p>
    <w:p w14:paraId="25143D25" w14:textId="77777777" w:rsidR="00371253" w:rsidRPr="00371253" w:rsidRDefault="00371253" w:rsidP="00371253">
      <w:pPr>
        <w:rPr>
          <w:b/>
          <w:bCs/>
        </w:rPr>
      </w:pPr>
      <w:r w:rsidRPr="00371253">
        <w:rPr>
          <w:b/>
          <w:bCs/>
        </w:rPr>
        <w:t>Single Codebase</w:t>
      </w:r>
    </w:p>
    <w:p w14:paraId="147A6F57" w14:textId="77777777" w:rsidR="00371253" w:rsidRPr="00371253" w:rsidRDefault="00371253" w:rsidP="00371253">
      <w:pPr>
        <w:numPr>
          <w:ilvl w:val="0"/>
          <w:numId w:val="30"/>
        </w:numPr>
      </w:pPr>
      <w:r w:rsidRPr="00371253">
        <w:t>No complex browser sniffing scripts</w:t>
      </w:r>
    </w:p>
    <w:p w14:paraId="380E073E" w14:textId="77777777" w:rsidR="00371253" w:rsidRPr="00371253" w:rsidRDefault="00371253" w:rsidP="00371253">
      <w:pPr>
        <w:numPr>
          <w:ilvl w:val="0"/>
          <w:numId w:val="30"/>
        </w:numPr>
      </w:pPr>
      <w:r w:rsidRPr="00371253">
        <w:t>Avoid having to support multiple browsers with multiple home/site pages (code forking)</w:t>
      </w:r>
    </w:p>
    <w:p w14:paraId="0D389691" w14:textId="77777777" w:rsidR="00371253" w:rsidRPr="00371253" w:rsidRDefault="00371253" w:rsidP="00371253">
      <w:pPr>
        <w:numPr>
          <w:ilvl w:val="0"/>
          <w:numId w:val="30"/>
        </w:numPr>
      </w:pPr>
      <w:r w:rsidRPr="00371253">
        <w:t>Much less upkeep (only one source to update)</w:t>
      </w:r>
    </w:p>
    <w:p w14:paraId="4EF4DF43" w14:textId="77777777" w:rsidR="00371253" w:rsidRPr="00371253" w:rsidRDefault="00371253" w:rsidP="00371253">
      <w:pPr>
        <w:rPr>
          <w:b/>
          <w:bCs/>
        </w:rPr>
      </w:pPr>
      <w:r w:rsidRPr="00371253">
        <w:rPr>
          <w:b/>
          <w:bCs/>
        </w:rPr>
        <w:t>Moving Forward</w:t>
      </w:r>
    </w:p>
    <w:p w14:paraId="2325FC16" w14:textId="77777777" w:rsidR="00371253" w:rsidRPr="00371253" w:rsidRDefault="00371253" w:rsidP="00371253">
      <w:pPr>
        <w:numPr>
          <w:ilvl w:val="0"/>
          <w:numId w:val="31"/>
        </w:numPr>
      </w:pPr>
      <w:r w:rsidRPr="00371253">
        <w:t>HTML5: utilize the new tags to further increase semantic meaning of our web pages</w:t>
      </w:r>
    </w:p>
    <w:p w14:paraId="03449D4E" w14:textId="07D505A4" w:rsidR="00371253" w:rsidRDefault="00371253" w:rsidP="00371253">
      <w:pPr>
        <w:numPr>
          <w:ilvl w:val="0"/>
          <w:numId w:val="31"/>
        </w:numPr>
      </w:pPr>
      <w:r w:rsidRPr="00371253">
        <w:t>The better your HTML elements, classes and IDs, the easier it will be to manipulate them with advanced frameworks such as jQuery</w:t>
      </w:r>
    </w:p>
    <w:p w14:paraId="5096F268" w14:textId="77777777" w:rsidR="006D54F4" w:rsidRPr="00B705EF" w:rsidRDefault="006D54F4" w:rsidP="006D54F4">
      <w:pPr>
        <w:rPr>
          <w:b/>
          <w:bCs/>
        </w:rPr>
      </w:pPr>
      <w:r w:rsidRPr="00B705EF">
        <w:rPr>
          <w:b/>
          <w:bCs/>
        </w:rPr>
        <w:t>Standards: file and folder naming</w:t>
      </w:r>
    </w:p>
    <w:p w14:paraId="49DE4FE1" w14:textId="77777777" w:rsidR="006D54F4" w:rsidRDefault="006D54F4" w:rsidP="007610D3">
      <w:pPr>
        <w:pStyle w:val="ListParagraph"/>
        <w:numPr>
          <w:ilvl w:val="0"/>
          <w:numId w:val="32"/>
        </w:numPr>
      </w:pPr>
      <w:r>
        <w:t>There are a few things that bear remembering:</w:t>
      </w:r>
    </w:p>
    <w:p w14:paraId="70AB4B3E" w14:textId="77777777" w:rsidR="006D54F4" w:rsidRDefault="006D54F4" w:rsidP="007610D3">
      <w:pPr>
        <w:pStyle w:val="ListParagraph"/>
        <w:numPr>
          <w:ilvl w:val="0"/>
          <w:numId w:val="32"/>
        </w:numPr>
      </w:pPr>
      <w:r>
        <w:t>file and folder names should NOT contain:</w:t>
      </w:r>
    </w:p>
    <w:p w14:paraId="767287ED" w14:textId="77777777" w:rsidR="006D54F4" w:rsidRDefault="006D54F4" w:rsidP="007610D3">
      <w:pPr>
        <w:pStyle w:val="ListParagraph"/>
        <w:numPr>
          <w:ilvl w:val="1"/>
          <w:numId w:val="32"/>
        </w:numPr>
      </w:pPr>
      <w:r>
        <w:t>capital letters</w:t>
      </w:r>
    </w:p>
    <w:p w14:paraId="22D5796C" w14:textId="77777777" w:rsidR="006D54F4" w:rsidRDefault="006D54F4" w:rsidP="007610D3">
      <w:pPr>
        <w:pStyle w:val="ListParagraph"/>
        <w:numPr>
          <w:ilvl w:val="1"/>
          <w:numId w:val="32"/>
        </w:numPr>
      </w:pPr>
      <w:r>
        <w:t>spaces</w:t>
      </w:r>
    </w:p>
    <w:p w14:paraId="729FF47B" w14:textId="77777777" w:rsidR="006D54F4" w:rsidRDefault="006D54F4" w:rsidP="007610D3">
      <w:pPr>
        <w:pStyle w:val="ListParagraph"/>
        <w:numPr>
          <w:ilvl w:val="1"/>
          <w:numId w:val="32"/>
        </w:numPr>
      </w:pPr>
      <w:r>
        <w:t>special characters</w:t>
      </w:r>
      <w:proofErr w:type="gramStart"/>
      <w:r>
        <w:t>: !</w:t>
      </w:r>
      <w:proofErr w:type="gramEnd"/>
      <w:r>
        <w:t xml:space="preserve"> @ # $ % ^ &amp; * ( ) + { } [ ] : ; " &lt; &gt; ? | etc...</w:t>
      </w:r>
    </w:p>
    <w:p w14:paraId="7D730120" w14:textId="77777777" w:rsidR="006D54F4" w:rsidRDefault="006D54F4" w:rsidP="007610D3">
      <w:pPr>
        <w:pStyle w:val="ListParagraph"/>
        <w:numPr>
          <w:ilvl w:val="0"/>
          <w:numId w:val="32"/>
        </w:numPr>
      </w:pPr>
      <w:r>
        <w:t>acceptable non-alphanumeric characters</w:t>
      </w:r>
      <w:proofErr w:type="gramStart"/>
      <w:r>
        <w:t>: .</w:t>
      </w:r>
      <w:proofErr w:type="gramEnd"/>
      <w:r>
        <w:t xml:space="preserve"> _ - ~</w:t>
      </w:r>
    </w:p>
    <w:p w14:paraId="124625C5" w14:textId="3FFF1EF0" w:rsidR="00CB2783" w:rsidRPr="00371253" w:rsidRDefault="006D54F4" w:rsidP="007610D3">
      <w:pPr>
        <w:pStyle w:val="ListParagraph"/>
        <w:numPr>
          <w:ilvl w:val="0"/>
          <w:numId w:val="32"/>
        </w:numPr>
      </w:pPr>
      <w:r>
        <w:t>simple default page: index.htm, index.html or index.shtml (or whatever your server default is)</w:t>
      </w:r>
    </w:p>
    <w:p w14:paraId="4D7C6A55" w14:textId="77777777" w:rsidR="00311A6E" w:rsidRPr="00EB1415" w:rsidRDefault="00311A6E" w:rsidP="00CC51E5"/>
    <w:p w14:paraId="35222D97" w14:textId="77777777" w:rsidR="00B77F44" w:rsidRPr="00B77F44" w:rsidRDefault="00B77F44" w:rsidP="00B77F44">
      <w:pPr>
        <w:rPr>
          <w:b/>
          <w:bCs/>
        </w:rPr>
      </w:pPr>
      <w:r w:rsidRPr="00B5296A">
        <w:rPr>
          <w:b/>
          <w:bCs/>
          <w:highlight w:val="yellow"/>
        </w:rPr>
        <w:t>Standards: file management</w:t>
      </w:r>
    </w:p>
    <w:p w14:paraId="7B3BC3E2" w14:textId="77777777" w:rsidR="00B77F44" w:rsidRPr="00B5296A" w:rsidRDefault="00B77F44" w:rsidP="00B77F44">
      <w:pPr>
        <w:numPr>
          <w:ilvl w:val="0"/>
          <w:numId w:val="33"/>
        </w:numPr>
        <w:rPr>
          <w:highlight w:val="yellow"/>
        </w:rPr>
      </w:pPr>
      <w:r w:rsidRPr="00B5296A">
        <w:rPr>
          <w:highlight w:val="yellow"/>
        </w:rPr>
        <w:t>including an </w:t>
      </w:r>
      <w:r w:rsidRPr="00B5296A">
        <w:rPr>
          <w:b/>
          <w:bCs/>
          <w:highlight w:val="yellow"/>
        </w:rPr>
        <w:t>index.html</w:t>
      </w:r>
      <w:r w:rsidRPr="00B5296A">
        <w:rPr>
          <w:highlight w:val="yellow"/>
        </w:rPr>
        <w:t xml:space="preserve"> file in every folder on your server will ensure users cannot go snooping around your filesystem. the index.html file can be a blank HTML page if you like, </w:t>
      </w:r>
      <w:proofErr w:type="gramStart"/>
      <w:r w:rsidRPr="00B5296A">
        <w:rPr>
          <w:highlight w:val="yellow"/>
        </w:rPr>
        <w:t>as long as</w:t>
      </w:r>
      <w:proofErr w:type="gramEnd"/>
      <w:r w:rsidRPr="00B5296A">
        <w:rPr>
          <w:highlight w:val="yellow"/>
        </w:rPr>
        <w:t xml:space="preserve"> the user does not see a list of files when they request a folder</w:t>
      </w:r>
    </w:p>
    <w:p w14:paraId="3ED6A0A0" w14:textId="77777777" w:rsidR="00B77F44" w:rsidRPr="001D6C36" w:rsidRDefault="00B77F44" w:rsidP="00B77F44">
      <w:pPr>
        <w:numPr>
          <w:ilvl w:val="0"/>
          <w:numId w:val="33"/>
        </w:numPr>
        <w:rPr>
          <w:highlight w:val="yellow"/>
        </w:rPr>
      </w:pPr>
      <w:r w:rsidRPr="001D6C36">
        <w:rPr>
          <w:highlight w:val="yellow"/>
        </w:rPr>
        <w:t>browser caching can reduce excessive request/response transactions between client and server. however, some browsers may cache things like the CSS, so if the styles have changed since caching the client may not get the latest styles.</w:t>
      </w:r>
    </w:p>
    <w:p w14:paraId="4ADCE6C7" w14:textId="77777777" w:rsidR="00B77F44" w:rsidRPr="001D6C36" w:rsidRDefault="00B77F44" w:rsidP="00B77F44">
      <w:pPr>
        <w:numPr>
          <w:ilvl w:val="1"/>
          <w:numId w:val="33"/>
        </w:numPr>
        <w:rPr>
          <w:highlight w:val="yellow"/>
        </w:rPr>
      </w:pPr>
      <w:r w:rsidRPr="001D6C36">
        <w:rPr>
          <w:b/>
          <w:bCs/>
          <w:highlight w:val="yellow"/>
        </w:rPr>
        <w:t>Ctrl + F5</w:t>
      </w:r>
      <w:r w:rsidRPr="001D6C36">
        <w:rPr>
          <w:highlight w:val="yellow"/>
        </w:rPr>
        <w:t> (</w:t>
      </w:r>
      <w:proofErr w:type="spellStart"/>
      <w:r w:rsidRPr="001D6C36">
        <w:rPr>
          <w:b/>
          <w:bCs/>
          <w:highlight w:val="yellow"/>
        </w:rPr>
        <w:t>Cmd</w:t>
      </w:r>
      <w:proofErr w:type="spellEnd"/>
      <w:r w:rsidRPr="001D6C36">
        <w:rPr>
          <w:b/>
          <w:bCs/>
          <w:highlight w:val="yellow"/>
        </w:rPr>
        <w:t xml:space="preserve"> + F5</w:t>
      </w:r>
      <w:r w:rsidRPr="001D6C36">
        <w:rPr>
          <w:highlight w:val="yellow"/>
        </w:rPr>
        <w:t> for Mac) will force a page reload, but what if you users don't think to do so?</w:t>
      </w:r>
    </w:p>
    <w:p w14:paraId="178E332B" w14:textId="77777777" w:rsidR="00B77F44" w:rsidRPr="001D6C36" w:rsidRDefault="00B77F44" w:rsidP="00B77F44">
      <w:pPr>
        <w:numPr>
          <w:ilvl w:val="1"/>
          <w:numId w:val="33"/>
        </w:numPr>
        <w:rPr>
          <w:highlight w:val="yellow"/>
        </w:rPr>
      </w:pPr>
      <w:r w:rsidRPr="001D6C36">
        <w:rPr>
          <w:highlight w:val="yellow"/>
        </w:rPr>
        <w:t>if a file name has changed, the browser will have to make a new request from the server. versioning your file names will ensure users always have the latest version of any file (for example </w:t>
      </w:r>
      <w:r w:rsidRPr="001D6C36">
        <w:rPr>
          <w:b/>
          <w:bCs/>
          <w:highlight w:val="yellow"/>
        </w:rPr>
        <w:t>styles_1.0.css, styles_1.1.css, styles_1.2.css, styles_2.0.css</w:t>
      </w:r>
      <w:r w:rsidRPr="001D6C36">
        <w:rPr>
          <w:highlight w:val="yellow"/>
        </w:rPr>
        <w:t> </w:t>
      </w:r>
      <w:proofErr w:type="spellStart"/>
      <w:r w:rsidRPr="001D6C36">
        <w:rPr>
          <w:highlight w:val="yellow"/>
        </w:rPr>
        <w:t>etc</w:t>
      </w:r>
      <w:proofErr w:type="spellEnd"/>
      <w:r w:rsidRPr="001D6C36">
        <w:rPr>
          <w:highlight w:val="yellow"/>
        </w:rPr>
        <w:t>)</w:t>
      </w:r>
    </w:p>
    <w:p w14:paraId="454DA80D" w14:textId="4DF106AF" w:rsidR="00B77F44" w:rsidRDefault="00B77F44" w:rsidP="00B77F44">
      <w:pPr>
        <w:numPr>
          <w:ilvl w:val="0"/>
          <w:numId w:val="33"/>
        </w:numPr>
      </w:pPr>
      <w:r w:rsidRPr="00B77F44">
        <w:t>if there are files/pages on your server no longer being used, be sure to either remove them or locate them in a place where users are not going to accidentally find them</w:t>
      </w:r>
    </w:p>
    <w:p w14:paraId="386905DA" w14:textId="77777777" w:rsidR="009577E1" w:rsidRPr="009577E1" w:rsidRDefault="009577E1" w:rsidP="009577E1">
      <w:pPr>
        <w:rPr>
          <w:b/>
          <w:bCs/>
        </w:rPr>
      </w:pPr>
      <w:r w:rsidRPr="009577E1">
        <w:rPr>
          <w:b/>
          <w:bCs/>
        </w:rPr>
        <w:t>Semantic Markup</w:t>
      </w:r>
    </w:p>
    <w:p w14:paraId="30124B8C" w14:textId="77777777" w:rsidR="009577E1" w:rsidRPr="009577E1" w:rsidRDefault="009577E1" w:rsidP="009577E1">
      <w:pPr>
        <w:rPr>
          <w:b/>
          <w:bCs/>
        </w:rPr>
      </w:pPr>
      <w:r w:rsidRPr="009577E1">
        <w:rPr>
          <w:b/>
          <w:bCs/>
        </w:rPr>
        <w:t>What is Semantic Markup?</w:t>
      </w:r>
    </w:p>
    <w:p w14:paraId="48E8FB0C" w14:textId="77777777" w:rsidR="009577E1" w:rsidRPr="009577E1" w:rsidRDefault="009577E1" w:rsidP="009577E1">
      <w:pPr>
        <w:numPr>
          <w:ilvl w:val="0"/>
          <w:numId w:val="34"/>
        </w:numPr>
      </w:pPr>
      <w:r w:rsidRPr="009577E1">
        <w:lastRenderedPageBreak/>
        <w:t>The practice of organizing your content into a structured hierarchy</w:t>
      </w:r>
    </w:p>
    <w:p w14:paraId="2CF3D640" w14:textId="77777777" w:rsidR="009577E1" w:rsidRPr="009577E1" w:rsidRDefault="009577E1" w:rsidP="009577E1">
      <w:pPr>
        <w:numPr>
          <w:ilvl w:val="0"/>
          <w:numId w:val="34"/>
        </w:numPr>
      </w:pPr>
      <w:r w:rsidRPr="009577E1">
        <w:t>Using appropriate tags for the content</w:t>
      </w:r>
    </w:p>
    <w:p w14:paraId="216F1564" w14:textId="77777777" w:rsidR="009577E1" w:rsidRPr="009577E1" w:rsidRDefault="009577E1" w:rsidP="009577E1">
      <w:pPr>
        <w:numPr>
          <w:ilvl w:val="0"/>
          <w:numId w:val="34"/>
        </w:numPr>
      </w:pPr>
      <w:r w:rsidRPr="009577E1">
        <w:t>H1 ... 6 tags for summary headings</w:t>
      </w:r>
    </w:p>
    <w:p w14:paraId="3D946363" w14:textId="77777777" w:rsidR="009577E1" w:rsidRPr="009577E1" w:rsidRDefault="009577E1" w:rsidP="009577E1">
      <w:pPr>
        <w:numPr>
          <w:ilvl w:val="0"/>
          <w:numId w:val="34"/>
        </w:numPr>
      </w:pPr>
      <w:r w:rsidRPr="009577E1">
        <w:t>UL tags for unsorted, unranked, related points</w:t>
      </w:r>
    </w:p>
    <w:p w14:paraId="00B5A070" w14:textId="77777777" w:rsidR="009577E1" w:rsidRPr="009577E1" w:rsidRDefault="009577E1" w:rsidP="009577E1">
      <w:pPr>
        <w:numPr>
          <w:ilvl w:val="0"/>
          <w:numId w:val="34"/>
        </w:numPr>
      </w:pPr>
      <w:r w:rsidRPr="009577E1">
        <w:t>OL tags for sorted, ranked, related points</w:t>
      </w:r>
    </w:p>
    <w:p w14:paraId="52D8A980" w14:textId="77777777" w:rsidR="009577E1" w:rsidRPr="009577E1" w:rsidRDefault="009577E1" w:rsidP="009577E1">
      <w:pPr>
        <w:numPr>
          <w:ilvl w:val="0"/>
          <w:numId w:val="34"/>
        </w:numPr>
      </w:pPr>
      <w:r w:rsidRPr="009577E1">
        <w:t>Paragraph tags instead of double BR tags</w:t>
      </w:r>
    </w:p>
    <w:p w14:paraId="5CEB71E9" w14:textId="77777777" w:rsidR="009577E1" w:rsidRPr="009577E1" w:rsidRDefault="009577E1" w:rsidP="009577E1">
      <w:pPr>
        <w:numPr>
          <w:ilvl w:val="0"/>
          <w:numId w:val="34"/>
        </w:numPr>
      </w:pPr>
      <w:r w:rsidRPr="009577E1">
        <w:t>CSS instead of FONT</w:t>
      </w:r>
    </w:p>
    <w:p w14:paraId="4F7DD7DA" w14:textId="77777777" w:rsidR="009577E1" w:rsidRPr="009577E1" w:rsidRDefault="009577E1" w:rsidP="009577E1">
      <w:pPr>
        <w:numPr>
          <w:ilvl w:val="0"/>
          <w:numId w:val="34"/>
        </w:numPr>
      </w:pPr>
      <w:r w:rsidRPr="009577E1">
        <w:t>HTML tables used for semantic value (tabular data), not for layouts</w:t>
      </w:r>
    </w:p>
    <w:p w14:paraId="29CEA8BA" w14:textId="77777777" w:rsidR="009577E1" w:rsidRPr="009577E1" w:rsidRDefault="009577E1" w:rsidP="009577E1">
      <w:pPr>
        <w:numPr>
          <w:ilvl w:val="0"/>
          <w:numId w:val="34"/>
        </w:numPr>
      </w:pPr>
      <w:r w:rsidRPr="009577E1">
        <w:t>Key: Separate Content (HTML) from Presentation (CSS)</w:t>
      </w:r>
    </w:p>
    <w:p w14:paraId="782BBBF0" w14:textId="77777777" w:rsidR="009577E1" w:rsidRPr="009577E1" w:rsidRDefault="009577E1" w:rsidP="009577E1">
      <w:pPr>
        <w:rPr>
          <w:b/>
          <w:bCs/>
        </w:rPr>
      </w:pPr>
      <w:r w:rsidRPr="009577E1">
        <w:rPr>
          <w:b/>
          <w:bCs/>
        </w:rPr>
        <w:t>Building Content Relationships</w:t>
      </w:r>
    </w:p>
    <w:p w14:paraId="40D5D442" w14:textId="77777777" w:rsidR="009577E1" w:rsidRPr="009577E1" w:rsidRDefault="009577E1" w:rsidP="009577E1">
      <w:pPr>
        <w:numPr>
          <w:ilvl w:val="0"/>
          <w:numId w:val="35"/>
        </w:numPr>
      </w:pPr>
      <w:r w:rsidRPr="009577E1">
        <w:t>Use appropriate tags for headings, content, sub-content, lists</w:t>
      </w:r>
    </w:p>
    <w:p w14:paraId="663CBB5F" w14:textId="77777777" w:rsidR="009577E1" w:rsidRPr="009577E1" w:rsidRDefault="009577E1" w:rsidP="009577E1">
      <w:pPr>
        <w:numPr>
          <w:ilvl w:val="0"/>
          <w:numId w:val="35"/>
        </w:numPr>
      </w:pPr>
      <w:r w:rsidRPr="009577E1">
        <w:t>This builds a relationship that descends from the title of the page</w:t>
      </w:r>
    </w:p>
    <w:p w14:paraId="42ED0BB8" w14:textId="77777777" w:rsidR="009577E1" w:rsidRPr="009577E1" w:rsidRDefault="009577E1" w:rsidP="009577E1">
      <w:pPr>
        <w:numPr>
          <w:ilvl w:val="0"/>
          <w:numId w:val="35"/>
        </w:numPr>
      </w:pPr>
      <w:r w:rsidRPr="009577E1">
        <w:t>Each section is a discrete piece of information</w:t>
      </w:r>
    </w:p>
    <w:p w14:paraId="1AE77461" w14:textId="77777777" w:rsidR="009577E1" w:rsidRPr="009577E1" w:rsidRDefault="009577E1" w:rsidP="009577E1">
      <w:pPr>
        <w:numPr>
          <w:ilvl w:val="0"/>
          <w:numId w:val="35"/>
        </w:numPr>
      </w:pPr>
      <w:r w:rsidRPr="009577E1">
        <w:t>Headings are related to following paragraphs</w:t>
      </w:r>
    </w:p>
    <w:p w14:paraId="3C685B3F" w14:textId="77777777" w:rsidR="009577E1" w:rsidRPr="009577E1" w:rsidRDefault="009577E1" w:rsidP="009577E1">
      <w:pPr>
        <w:numPr>
          <w:ilvl w:val="0"/>
          <w:numId w:val="35"/>
        </w:numPr>
      </w:pPr>
      <w:r w:rsidRPr="009577E1">
        <w:t>Citations, quotes, code samples can be contextualized by nearest heading</w:t>
      </w:r>
    </w:p>
    <w:p w14:paraId="0A814799" w14:textId="77777777" w:rsidR="009577E1" w:rsidRPr="009577E1" w:rsidRDefault="009577E1" w:rsidP="009577E1">
      <w:pPr>
        <w:rPr>
          <w:b/>
          <w:bCs/>
        </w:rPr>
      </w:pPr>
      <w:r w:rsidRPr="00821334">
        <w:rPr>
          <w:b/>
          <w:bCs/>
          <w:highlight w:val="yellow"/>
        </w:rPr>
        <w:t>Logical vs. Physical Styles</w:t>
      </w:r>
    </w:p>
    <w:p w14:paraId="1CA4658B" w14:textId="77777777" w:rsidR="009577E1" w:rsidRPr="009577E1" w:rsidRDefault="009577E1" w:rsidP="009577E1">
      <w:pPr>
        <w:numPr>
          <w:ilvl w:val="0"/>
          <w:numId w:val="36"/>
        </w:numPr>
      </w:pPr>
      <w:r w:rsidRPr="009577E1">
        <w:t>Tend to display identically in browsers, but are fundamentally different</w:t>
      </w:r>
    </w:p>
    <w:p w14:paraId="69D8385F" w14:textId="77777777" w:rsidR="009577E1" w:rsidRPr="009577E1" w:rsidRDefault="009577E1" w:rsidP="009577E1">
      <w:pPr>
        <w:numPr>
          <w:ilvl w:val="0"/>
          <w:numId w:val="36"/>
        </w:numPr>
      </w:pPr>
      <w:r w:rsidRPr="009577E1">
        <w:t>Physical styles define what content </w:t>
      </w:r>
      <w:r w:rsidRPr="009577E1">
        <w:rPr>
          <w:i/>
          <w:iCs/>
        </w:rPr>
        <w:t>looks like</w:t>
      </w:r>
    </w:p>
    <w:p w14:paraId="26F77B2A" w14:textId="77777777" w:rsidR="009577E1" w:rsidRPr="009577E1" w:rsidRDefault="009577E1" w:rsidP="009577E1">
      <w:pPr>
        <w:numPr>
          <w:ilvl w:val="0"/>
          <w:numId w:val="36"/>
        </w:numPr>
      </w:pPr>
      <w:r w:rsidRPr="009577E1">
        <w:t>Logical styles define what content </w:t>
      </w:r>
      <w:r w:rsidRPr="009577E1">
        <w:rPr>
          <w:i/>
          <w:iCs/>
        </w:rPr>
        <w:t>is</w:t>
      </w:r>
    </w:p>
    <w:p w14:paraId="7F3CCE40" w14:textId="77777777" w:rsidR="009577E1" w:rsidRPr="009577E1" w:rsidRDefault="009577E1" w:rsidP="009577E1">
      <w:pPr>
        <w:numPr>
          <w:ilvl w:val="0"/>
          <w:numId w:val="36"/>
        </w:numPr>
      </w:pPr>
      <w:r w:rsidRPr="009577E1">
        <w:t>Logical styles are important for screen readers, physical styles are not</w:t>
      </w:r>
    </w:p>
    <w:p w14:paraId="5AC15ED7" w14:textId="77777777" w:rsidR="009577E1" w:rsidRPr="009577E1" w:rsidRDefault="009577E1" w:rsidP="009577E1">
      <w:pPr>
        <w:numPr>
          <w:ilvl w:val="0"/>
          <w:numId w:val="36"/>
        </w:numPr>
      </w:pPr>
      <w:r w:rsidRPr="009577E1">
        <w:t>Given a choice, logical styles are usually preferred</w:t>
      </w:r>
    </w:p>
    <w:p w14:paraId="47604608" w14:textId="77777777" w:rsidR="009577E1" w:rsidRPr="009577E1" w:rsidRDefault="009577E1" w:rsidP="009577E1">
      <w:pPr>
        <w:numPr>
          <w:ilvl w:val="0"/>
          <w:numId w:val="36"/>
        </w:numPr>
      </w:pPr>
      <w:r w:rsidRPr="009577E1">
        <w:t>Some physical styles:</w:t>
      </w:r>
    </w:p>
    <w:p w14:paraId="536B7846" w14:textId="77777777" w:rsidR="009577E1" w:rsidRPr="009577E1" w:rsidRDefault="009577E1" w:rsidP="009577E1">
      <w:pPr>
        <w:numPr>
          <w:ilvl w:val="1"/>
          <w:numId w:val="36"/>
        </w:numPr>
      </w:pPr>
      <w:r w:rsidRPr="009577E1">
        <w:rPr>
          <w:b/>
          <w:bCs/>
        </w:rPr>
        <w:t>b</w:t>
      </w:r>
      <w:r w:rsidRPr="009577E1">
        <w:t> - Bold</w:t>
      </w:r>
    </w:p>
    <w:p w14:paraId="5CF1E753" w14:textId="77777777" w:rsidR="009577E1" w:rsidRPr="009577E1" w:rsidRDefault="009577E1" w:rsidP="009577E1">
      <w:pPr>
        <w:numPr>
          <w:ilvl w:val="1"/>
          <w:numId w:val="36"/>
        </w:numPr>
      </w:pPr>
      <w:proofErr w:type="spellStart"/>
      <w:r w:rsidRPr="009577E1">
        <w:rPr>
          <w:b/>
          <w:bCs/>
        </w:rPr>
        <w:t>i</w:t>
      </w:r>
      <w:proofErr w:type="spellEnd"/>
      <w:r w:rsidRPr="009577E1">
        <w:t> - Italic</w:t>
      </w:r>
    </w:p>
    <w:p w14:paraId="47444972" w14:textId="77777777" w:rsidR="009577E1" w:rsidRPr="009577E1" w:rsidRDefault="009577E1" w:rsidP="009577E1">
      <w:pPr>
        <w:numPr>
          <w:ilvl w:val="1"/>
          <w:numId w:val="36"/>
        </w:numPr>
      </w:pPr>
      <w:r w:rsidRPr="009577E1">
        <w:rPr>
          <w:b/>
          <w:bCs/>
        </w:rPr>
        <w:t>s</w:t>
      </w:r>
      <w:r w:rsidRPr="009577E1">
        <w:t> - Strikethrough</w:t>
      </w:r>
    </w:p>
    <w:p w14:paraId="21C282A4" w14:textId="77777777" w:rsidR="009577E1" w:rsidRPr="009577E1" w:rsidRDefault="009577E1" w:rsidP="009577E1">
      <w:pPr>
        <w:numPr>
          <w:ilvl w:val="1"/>
          <w:numId w:val="36"/>
        </w:numPr>
      </w:pPr>
      <w:r w:rsidRPr="009577E1">
        <w:rPr>
          <w:b/>
          <w:bCs/>
        </w:rPr>
        <w:t>u</w:t>
      </w:r>
      <w:r w:rsidRPr="009577E1">
        <w:t> - Underline</w:t>
      </w:r>
    </w:p>
    <w:p w14:paraId="3E1A9A74" w14:textId="77777777" w:rsidR="009577E1" w:rsidRPr="009577E1" w:rsidRDefault="009577E1" w:rsidP="009577E1">
      <w:pPr>
        <w:rPr>
          <w:b/>
          <w:bCs/>
        </w:rPr>
      </w:pPr>
      <w:r w:rsidRPr="009577E1">
        <w:rPr>
          <w:b/>
          <w:bCs/>
        </w:rPr>
        <w:t>Logical Styling</w:t>
      </w:r>
    </w:p>
    <w:p w14:paraId="1DA43BEB" w14:textId="77777777" w:rsidR="009577E1" w:rsidRPr="009577E1" w:rsidRDefault="009577E1" w:rsidP="009577E1">
      <w:pPr>
        <w:numPr>
          <w:ilvl w:val="0"/>
          <w:numId w:val="37"/>
        </w:numPr>
      </w:pPr>
      <w:r w:rsidRPr="009577E1">
        <w:t>Best way to markup content for long-term usage</w:t>
      </w:r>
    </w:p>
    <w:p w14:paraId="409B6FCD" w14:textId="77777777" w:rsidR="009577E1" w:rsidRPr="009577E1" w:rsidRDefault="009577E1" w:rsidP="009577E1">
      <w:pPr>
        <w:numPr>
          <w:ilvl w:val="0"/>
          <w:numId w:val="37"/>
        </w:numPr>
      </w:pPr>
      <w:r w:rsidRPr="009577E1">
        <w:t xml:space="preserve">Use CSS to change style (and some </w:t>
      </w:r>
      <w:proofErr w:type="spellStart"/>
      <w:r w:rsidRPr="009577E1">
        <w:t>behaviour</w:t>
      </w:r>
      <w:proofErr w:type="spellEnd"/>
      <w:r w:rsidRPr="009577E1">
        <w:t>)</w:t>
      </w:r>
    </w:p>
    <w:p w14:paraId="261CE59D" w14:textId="77777777" w:rsidR="009577E1" w:rsidRPr="009577E1" w:rsidRDefault="009577E1" w:rsidP="009577E1">
      <w:pPr>
        <w:numPr>
          <w:ilvl w:val="0"/>
          <w:numId w:val="37"/>
        </w:numPr>
      </w:pPr>
      <w:r w:rsidRPr="009577E1">
        <w:lastRenderedPageBreak/>
        <w:t xml:space="preserve">Use DOM to change </w:t>
      </w:r>
      <w:proofErr w:type="spellStart"/>
      <w:r w:rsidRPr="009577E1">
        <w:t>behaviour</w:t>
      </w:r>
      <w:proofErr w:type="spellEnd"/>
      <w:r w:rsidRPr="009577E1">
        <w:t xml:space="preserve"> (via scripting)</w:t>
      </w:r>
    </w:p>
    <w:p w14:paraId="3DA17F38" w14:textId="77777777" w:rsidR="009577E1" w:rsidRPr="009577E1" w:rsidRDefault="009577E1" w:rsidP="009577E1">
      <w:pPr>
        <w:numPr>
          <w:ilvl w:val="0"/>
          <w:numId w:val="37"/>
        </w:numPr>
      </w:pPr>
      <w:r w:rsidRPr="009577E1">
        <w:t>Requires thinking ahead</w:t>
      </w:r>
    </w:p>
    <w:p w14:paraId="779A503F" w14:textId="77777777" w:rsidR="009577E1" w:rsidRPr="009577E1" w:rsidRDefault="009577E1" w:rsidP="009577E1">
      <w:pPr>
        <w:numPr>
          <w:ilvl w:val="0"/>
          <w:numId w:val="37"/>
        </w:numPr>
      </w:pPr>
      <w:r w:rsidRPr="009577E1">
        <w:t>Examples of logical styles:</w:t>
      </w:r>
    </w:p>
    <w:p w14:paraId="760576F9" w14:textId="77777777" w:rsidR="009577E1" w:rsidRPr="009577E1" w:rsidRDefault="009577E1" w:rsidP="009577E1">
      <w:pPr>
        <w:numPr>
          <w:ilvl w:val="1"/>
          <w:numId w:val="37"/>
        </w:numPr>
      </w:pPr>
      <w:r w:rsidRPr="009577E1">
        <w:rPr>
          <w:b/>
          <w:bCs/>
        </w:rPr>
        <w:t>code</w:t>
      </w:r>
      <w:r w:rsidRPr="009577E1">
        <w:t> - </w:t>
      </w:r>
      <w:r w:rsidRPr="009577E1">
        <w:rPr>
          <w:b/>
          <w:bCs/>
        </w:rPr>
        <w:t>Code sample</w:t>
      </w:r>
    </w:p>
    <w:p w14:paraId="4AB2127C" w14:textId="77777777" w:rsidR="009577E1" w:rsidRPr="009577E1" w:rsidRDefault="009577E1" w:rsidP="009577E1">
      <w:pPr>
        <w:numPr>
          <w:ilvl w:val="1"/>
          <w:numId w:val="37"/>
        </w:numPr>
      </w:pPr>
      <w:proofErr w:type="spellStart"/>
      <w:r w:rsidRPr="009577E1">
        <w:rPr>
          <w:b/>
          <w:bCs/>
        </w:rPr>
        <w:t>kbd</w:t>
      </w:r>
      <w:proofErr w:type="spellEnd"/>
      <w:r w:rsidRPr="009577E1">
        <w:t> - Keyboard entry</w:t>
      </w:r>
    </w:p>
    <w:p w14:paraId="2C7C0BC5" w14:textId="77777777" w:rsidR="009577E1" w:rsidRPr="009577E1" w:rsidRDefault="009577E1" w:rsidP="009577E1">
      <w:pPr>
        <w:numPr>
          <w:ilvl w:val="1"/>
          <w:numId w:val="37"/>
        </w:numPr>
      </w:pPr>
      <w:proofErr w:type="spellStart"/>
      <w:r w:rsidRPr="009577E1">
        <w:rPr>
          <w:b/>
          <w:bCs/>
        </w:rPr>
        <w:t>samp</w:t>
      </w:r>
      <w:proofErr w:type="spellEnd"/>
      <w:r w:rsidRPr="009577E1">
        <w:t> - Programming sample</w:t>
      </w:r>
    </w:p>
    <w:p w14:paraId="2DDC4D8C" w14:textId="77777777" w:rsidR="009577E1" w:rsidRPr="009577E1" w:rsidRDefault="009577E1" w:rsidP="009577E1">
      <w:pPr>
        <w:numPr>
          <w:ilvl w:val="1"/>
          <w:numId w:val="37"/>
        </w:numPr>
      </w:pPr>
      <w:proofErr w:type="spellStart"/>
      <w:r w:rsidRPr="009577E1">
        <w:rPr>
          <w:b/>
          <w:bCs/>
        </w:rPr>
        <w:t>var</w:t>
      </w:r>
      <w:proofErr w:type="spellEnd"/>
      <w:r w:rsidRPr="009577E1">
        <w:t> - </w:t>
      </w:r>
      <w:r w:rsidRPr="009577E1">
        <w:rPr>
          <w:i/>
          <w:iCs/>
        </w:rPr>
        <w:t>Variable</w:t>
      </w:r>
    </w:p>
    <w:p w14:paraId="7797CA8C" w14:textId="77777777" w:rsidR="009577E1" w:rsidRPr="009577E1" w:rsidRDefault="009577E1" w:rsidP="009577E1">
      <w:pPr>
        <w:numPr>
          <w:ilvl w:val="1"/>
          <w:numId w:val="37"/>
        </w:numPr>
      </w:pPr>
      <w:r w:rsidRPr="009577E1">
        <w:rPr>
          <w:b/>
          <w:bCs/>
        </w:rPr>
        <w:t>cite</w:t>
      </w:r>
      <w:r w:rsidRPr="009577E1">
        <w:t> - </w:t>
      </w:r>
      <w:r w:rsidRPr="009577E1">
        <w:rPr>
          <w:i/>
          <w:iCs/>
        </w:rPr>
        <w:t>Citation</w:t>
      </w:r>
    </w:p>
    <w:p w14:paraId="15426322" w14:textId="77777777" w:rsidR="009577E1" w:rsidRPr="009577E1" w:rsidRDefault="009577E1" w:rsidP="009577E1">
      <w:pPr>
        <w:numPr>
          <w:ilvl w:val="1"/>
          <w:numId w:val="37"/>
        </w:numPr>
      </w:pPr>
      <w:proofErr w:type="spellStart"/>
      <w:r w:rsidRPr="009577E1">
        <w:rPr>
          <w:b/>
          <w:bCs/>
        </w:rPr>
        <w:t>dfn</w:t>
      </w:r>
      <w:proofErr w:type="spellEnd"/>
      <w:r w:rsidRPr="009577E1">
        <w:t> - </w:t>
      </w:r>
      <w:r w:rsidRPr="009577E1">
        <w:rPr>
          <w:i/>
          <w:iCs/>
        </w:rPr>
        <w:t>Definition</w:t>
      </w:r>
    </w:p>
    <w:p w14:paraId="2EE1D603" w14:textId="77777777" w:rsidR="009577E1" w:rsidRPr="009577E1" w:rsidRDefault="009577E1" w:rsidP="009577E1">
      <w:pPr>
        <w:numPr>
          <w:ilvl w:val="1"/>
          <w:numId w:val="37"/>
        </w:numPr>
      </w:pPr>
      <w:proofErr w:type="spellStart"/>
      <w:r w:rsidRPr="009577E1">
        <w:rPr>
          <w:b/>
          <w:bCs/>
        </w:rPr>
        <w:t>abbr</w:t>
      </w:r>
      <w:proofErr w:type="spellEnd"/>
      <w:r w:rsidRPr="009577E1">
        <w:t> - Abbreviation</w:t>
      </w:r>
    </w:p>
    <w:p w14:paraId="28DBEF95" w14:textId="77777777" w:rsidR="009577E1" w:rsidRPr="009577E1" w:rsidRDefault="009577E1" w:rsidP="009577E1">
      <w:pPr>
        <w:numPr>
          <w:ilvl w:val="1"/>
          <w:numId w:val="37"/>
        </w:numPr>
      </w:pPr>
      <w:r w:rsidRPr="009577E1">
        <w:rPr>
          <w:b/>
          <w:bCs/>
        </w:rPr>
        <w:t>acronym</w:t>
      </w:r>
      <w:r w:rsidRPr="009577E1">
        <w:t> - Acronym</w:t>
      </w:r>
    </w:p>
    <w:p w14:paraId="1882ED57" w14:textId="77777777" w:rsidR="009577E1" w:rsidRPr="009577E1" w:rsidRDefault="009577E1" w:rsidP="009577E1">
      <w:pPr>
        <w:numPr>
          <w:ilvl w:val="1"/>
          <w:numId w:val="37"/>
        </w:numPr>
      </w:pPr>
      <w:r w:rsidRPr="009577E1">
        <w:rPr>
          <w:b/>
          <w:bCs/>
        </w:rPr>
        <w:t>del</w:t>
      </w:r>
      <w:r w:rsidRPr="009577E1">
        <w:t> - </w:t>
      </w:r>
      <w:del w:id="0" w:author="Unknown">
        <w:r w:rsidRPr="009577E1">
          <w:delText>Deleted text</w:delText>
        </w:r>
      </w:del>
    </w:p>
    <w:p w14:paraId="71D7DDA5" w14:textId="77777777" w:rsidR="009577E1" w:rsidRPr="009577E1" w:rsidRDefault="009577E1" w:rsidP="009577E1">
      <w:pPr>
        <w:numPr>
          <w:ilvl w:val="1"/>
          <w:numId w:val="37"/>
        </w:numPr>
      </w:pPr>
      <w:r w:rsidRPr="009577E1">
        <w:rPr>
          <w:b/>
          <w:bCs/>
        </w:rPr>
        <w:t>ins</w:t>
      </w:r>
      <w:r w:rsidRPr="009577E1">
        <w:t> - </w:t>
      </w:r>
      <w:ins w:id="1" w:author="Unknown">
        <w:r w:rsidRPr="009577E1">
          <w:t>Inserted text</w:t>
        </w:r>
      </w:ins>
    </w:p>
    <w:p w14:paraId="015F083E" w14:textId="77777777" w:rsidR="009577E1" w:rsidRPr="009577E1" w:rsidRDefault="009577E1" w:rsidP="009577E1">
      <w:pPr>
        <w:rPr>
          <w:b/>
          <w:bCs/>
        </w:rPr>
      </w:pPr>
      <w:r w:rsidRPr="009577E1">
        <w:rPr>
          <w:b/>
          <w:bCs/>
        </w:rPr>
        <w:t xml:space="preserve">Key Advantages </w:t>
      </w:r>
      <w:proofErr w:type="gramStart"/>
      <w:r w:rsidRPr="009577E1">
        <w:rPr>
          <w:b/>
          <w:bCs/>
        </w:rPr>
        <w:t>Of</w:t>
      </w:r>
      <w:proofErr w:type="gramEnd"/>
      <w:r w:rsidRPr="009577E1">
        <w:rPr>
          <w:b/>
          <w:bCs/>
        </w:rPr>
        <w:t xml:space="preserve"> Semantic Content</w:t>
      </w:r>
    </w:p>
    <w:p w14:paraId="35CBEB65" w14:textId="77777777" w:rsidR="009577E1" w:rsidRPr="009577E1" w:rsidRDefault="009577E1" w:rsidP="009577E1">
      <w:pPr>
        <w:numPr>
          <w:ilvl w:val="0"/>
          <w:numId w:val="38"/>
        </w:numPr>
      </w:pPr>
      <w:r w:rsidRPr="009577E1">
        <w:t>Content is relational - context can be determined easily</w:t>
      </w:r>
    </w:p>
    <w:p w14:paraId="6B12565C" w14:textId="77777777" w:rsidR="009577E1" w:rsidRPr="009577E1" w:rsidRDefault="009577E1" w:rsidP="009577E1">
      <w:pPr>
        <w:numPr>
          <w:ilvl w:val="0"/>
          <w:numId w:val="38"/>
        </w:numPr>
      </w:pPr>
      <w:r w:rsidRPr="009577E1">
        <w:t>Extracting important pieces of information is simple (CITE or CODE tags for example)</w:t>
      </w:r>
    </w:p>
    <w:p w14:paraId="3987F677" w14:textId="77777777" w:rsidR="009577E1" w:rsidRPr="009577E1" w:rsidRDefault="009577E1" w:rsidP="009577E1">
      <w:pPr>
        <w:numPr>
          <w:ilvl w:val="0"/>
          <w:numId w:val="38"/>
        </w:numPr>
      </w:pPr>
      <w:r w:rsidRPr="009577E1">
        <w:t>Search engine optimization (SEO)</w:t>
      </w:r>
    </w:p>
    <w:p w14:paraId="30071490" w14:textId="77777777" w:rsidR="009577E1" w:rsidRPr="009577E1" w:rsidRDefault="009577E1" w:rsidP="009577E1">
      <w:pPr>
        <w:numPr>
          <w:ilvl w:val="0"/>
          <w:numId w:val="38"/>
        </w:numPr>
      </w:pPr>
      <w:r w:rsidRPr="009577E1">
        <w:t>Syndication (RSS)</w:t>
      </w:r>
    </w:p>
    <w:p w14:paraId="1AACB048" w14:textId="77777777" w:rsidR="009577E1" w:rsidRPr="009577E1" w:rsidRDefault="009577E1" w:rsidP="009577E1">
      <w:pPr>
        <w:numPr>
          <w:ilvl w:val="0"/>
          <w:numId w:val="38"/>
        </w:numPr>
      </w:pPr>
      <w:r w:rsidRPr="009577E1">
        <w:t>Big win for frameworks such as jQuery (again)!</w:t>
      </w:r>
    </w:p>
    <w:p w14:paraId="6DF37712" w14:textId="77777777" w:rsidR="009577E1" w:rsidRPr="009577E1" w:rsidRDefault="009577E1" w:rsidP="009577E1">
      <w:pPr>
        <w:numPr>
          <w:ilvl w:val="0"/>
          <w:numId w:val="38"/>
        </w:numPr>
      </w:pPr>
      <w:r w:rsidRPr="009577E1">
        <w:t>Screen reader friendly</w:t>
      </w:r>
    </w:p>
    <w:p w14:paraId="302BE13B" w14:textId="77777777" w:rsidR="009577E1" w:rsidRPr="009577E1" w:rsidRDefault="009577E1" w:rsidP="009577E1">
      <w:pPr>
        <w:numPr>
          <w:ilvl w:val="0"/>
          <w:numId w:val="38"/>
        </w:numPr>
      </w:pPr>
      <w:r w:rsidRPr="009577E1">
        <w:t>Separates style (CSS) from structure (HTML), making it easier to maintain</w:t>
      </w:r>
    </w:p>
    <w:p w14:paraId="7582C5E6" w14:textId="77777777" w:rsidR="00B4052A" w:rsidRPr="00B4052A" w:rsidRDefault="00B4052A" w:rsidP="00B4052A">
      <w:pPr>
        <w:rPr>
          <w:b/>
          <w:bCs/>
        </w:rPr>
      </w:pPr>
      <w:r w:rsidRPr="00B4052A">
        <w:rPr>
          <w:b/>
          <w:bCs/>
        </w:rPr>
        <w:t>Standards Resources</w:t>
      </w:r>
    </w:p>
    <w:p w14:paraId="34EEED56" w14:textId="77777777" w:rsidR="00B4052A" w:rsidRDefault="00B4052A" w:rsidP="00B4052A">
      <w:r>
        <w:t>WASP http://www.webstandards.org/</w:t>
      </w:r>
    </w:p>
    <w:p w14:paraId="4D13BB8E" w14:textId="77777777" w:rsidR="00B4052A" w:rsidRDefault="00B4052A" w:rsidP="00B4052A">
      <w:r>
        <w:t>W3C http://www.w3c.org</w:t>
      </w:r>
    </w:p>
    <w:p w14:paraId="329A4C0E" w14:textId="090F2316" w:rsidR="009577E1" w:rsidRPr="00B77F44" w:rsidRDefault="00B4052A" w:rsidP="00B4052A">
      <w:r>
        <w:t>W3C Sites http://www.w3csites.com/</w:t>
      </w:r>
    </w:p>
    <w:p w14:paraId="5EA4BB85" w14:textId="77777777" w:rsidR="005E03CE" w:rsidRPr="005E03CE" w:rsidRDefault="005E03CE" w:rsidP="005E03CE">
      <w:pPr>
        <w:rPr>
          <w:b/>
          <w:bCs/>
        </w:rPr>
      </w:pPr>
      <w:r w:rsidRPr="005E03CE">
        <w:rPr>
          <w:b/>
          <w:bCs/>
        </w:rPr>
        <w:t>Summary</w:t>
      </w:r>
    </w:p>
    <w:p w14:paraId="70BAC025" w14:textId="77777777" w:rsidR="005E03CE" w:rsidRPr="005E03CE" w:rsidRDefault="005E03CE" w:rsidP="005E03CE">
      <w:pPr>
        <w:rPr>
          <w:b/>
          <w:bCs/>
        </w:rPr>
      </w:pPr>
      <w:r w:rsidRPr="005E03CE">
        <w:rPr>
          <w:b/>
          <w:bCs/>
        </w:rPr>
        <w:t>Prerequisites</w:t>
      </w:r>
    </w:p>
    <w:p w14:paraId="476A3BAF" w14:textId="77777777" w:rsidR="005E03CE" w:rsidRPr="005E03CE" w:rsidRDefault="005E03CE" w:rsidP="005E03CE">
      <w:r w:rsidRPr="005E03CE">
        <w:t xml:space="preserve">While there is plenty of individual homework to do, there will be several team oriented exercises in this class. Be sure to build pages you are proud of, and be ready and willing to share the them with your </w:t>
      </w:r>
      <w:r w:rsidRPr="005E03CE">
        <w:lastRenderedPageBreak/>
        <w:t xml:space="preserve">colleagues. All COMP1950 students must verify they </w:t>
      </w:r>
      <w:proofErr w:type="gramStart"/>
      <w:r w:rsidRPr="005E03CE">
        <w:t>are capable of connecting</w:t>
      </w:r>
      <w:proofErr w:type="gramEnd"/>
      <w:r w:rsidRPr="005E03CE">
        <w:t xml:space="preserve"> to their course </w:t>
      </w:r>
      <w:proofErr w:type="spellStart"/>
      <w:r w:rsidRPr="005E03CE">
        <w:t>webspace</w:t>
      </w:r>
      <w:proofErr w:type="spellEnd"/>
      <w:r w:rsidRPr="005E03CE">
        <w:t xml:space="preserve"> via FTP. Students are expected to be fluent with the use of FTP, so be sure to remember your connectivity information.</w:t>
      </w:r>
    </w:p>
    <w:p w14:paraId="5180864F" w14:textId="77777777" w:rsidR="005E03CE" w:rsidRPr="005E03CE" w:rsidRDefault="005E03CE" w:rsidP="005E03CE">
      <w:pPr>
        <w:rPr>
          <w:b/>
          <w:bCs/>
        </w:rPr>
      </w:pPr>
      <w:r w:rsidRPr="005E03CE">
        <w:rPr>
          <w:b/>
          <w:bCs/>
        </w:rPr>
        <w:t>COMP1950 Best Practices</w:t>
      </w:r>
    </w:p>
    <w:p w14:paraId="4AAD6774" w14:textId="77777777" w:rsidR="005E03CE" w:rsidRPr="005E03CE" w:rsidRDefault="005E03CE" w:rsidP="005E03CE">
      <w:pPr>
        <w:numPr>
          <w:ilvl w:val="0"/>
          <w:numId w:val="39"/>
        </w:numPr>
      </w:pPr>
      <w:r w:rsidRPr="005E03CE">
        <w:t>get acquainted with a browser based developer tool(s). they are crucial to making your development more efficient and effective</w:t>
      </w:r>
    </w:p>
    <w:p w14:paraId="7966B669" w14:textId="77777777" w:rsidR="005E03CE" w:rsidRPr="005E03CE" w:rsidRDefault="005E03CE" w:rsidP="005E03CE">
      <w:pPr>
        <w:numPr>
          <w:ilvl w:val="0"/>
          <w:numId w:val="39"/>
        </w:numPr>
      </w:pPr>
      <w:r w:rsidRPr="005E03CE">
        <w:t xml:space="preserve">practice standards based development </w:t>
      </w:r>
      <w:proofErr w:type="gramStart"/>
      <w:r w:rsidRPr="005E03CE">
        <w:t>at all times</w:t>
      </w:r>
      <w:proofErr w:type="gramEnd"/>
      <w:r w:rsidRPr="005E03CE">
        <w:t>:</w:t>
      </w:r>
    </w:p>
    <w:p w14:paraId="7470E236" w14:textId="77777777" w:rsidR="005E03CE" w:rsidRPr="005E03CE" w:rsidRDefault="005E03CE" w:rsidP="005E03CE">
      <w:pPr>
        <w:numPr>
          <w:ilvl w:val="1"/>
          <w:numId w:val="39"/>
        </w:numPr>
      </w:pPr>
      <w:r w:rsidRPr="005E03CE">
        <w:t>encourage user trust by building pages that are coherent and well presented</w:t>
      </w:r>
    </w:p>
    <w:p w14:paraId="29A32C6D" w14:textId="77777777" w:rsidR="005E03CE" w:rsidRPr="005E03CE" w:rsidRDefault="005E03CE" w:rsidP="005E03CE">
      <w:pPr>
        <w:numPr>
          <w:ilvl w:val="1"/>
          <w:numId w:val="39"/>
        </w:numPr>
      </w:pPr>
      <w:proofErr w:type="spellStart"/>
      <w:r w:rsidRPr="005E03CE">
        <w:t>facillitate</w:t>
      </w:r>
      <w:proofErr w:type="spellEnd"/>
      <w:r w:rsidRPr="005E03CE">
        <w:t xml:space="preserve"> accessibility options for the disabled</w:t>
      </w:r>
    </w:p>
    <w:p w14:paraId="73EC2058" w14:textId="77777777" w:rsidR="005E03CE" w:rsidRPr="005E03CE" w:rsidRDefault="005E03CE" w:rsidP="005E03CE">
      <w:pPr>
        <w:numPr>
          <w:ilvl w:val="1"/>
          <w:numId w:val="39"/>
        </w:numPr>
      </w:pPr>
      <w:r w:rsidRPr="005E03CE">
        <w:t>HTML: used for describing the </w:t>
      </w:r>
      <w:r w:rsidRPr="005E03CE">
        <w:rPr>
          <w:b/>
          <w:bCs/>
        </w:rPr>
        <w:t>semantics</w:t>
      </w:r>
      <w:r w:rsidRPr="005E03CE">
        <w:t> and </w:t>
      </w:r>
      <w:r w:rsidRPr="005E03CE">
        <w:rPr>
          <w:b/>
          <w:bCs/>
        </w:rPr>
        <w:t>structure</w:t>
      </w:r>
      <w:r w:rsidRPr="005E03CE">
        <w:t> of page content</w:t>
      </w:r>
    </w:p>
    <w:p w14:paraId="44A1CC80" w14:textId="77777777" w:rsidR="005E03CE" w:rsidRPr="005E03CE" w:rsidRDefault="005E03CE" w:rsidP="005E03CE">
      <w:pPr>
        <w:numPr>
          <w:ilvl w:val="1"/>
          <w:numId w:val="39"/>
        </w:numPr>
      </w:pPr>
      <w:r w:rsidRPr="005E03CE">
        <w:t>CSS: used for applying </w:t>
      </w:r>
      <w:r w:rsidRPr="005E03CE">
        <w:rPr>
          <w:b/>
          <w:bCs/>
        </w:rPr>
        <w:t>presentation</w:t>
      </w:r>
      <w:r w:rsidRPr="005E03CE">
        <w:t> rules (colors, fonts, content location/position)</w:t>
      </w:r>
    </w:p>
    <w:p w14:paraId="0E2F2025" w14:textId="77777777" w:rsidR="005E03CE" w:rsidRPr="005E03CE" w:rsidRDefault="005E03CE" w:rsidP="005E03CE">
      <w:pPr>
        <w:numPr>
          <w:ilvl w:val="1"/>
          <w:numId w:val="39"/>
        </w:numPr>
      </w:pPr>
      <w:proofErr w:type="spellStart"/>
      <w:r w:rsidRPr="005E03CE">
        <w:t>Javascript</w:t>
      </w:r>
      <w:proofErr w:type="spellEnd"/>
      <w:r w:rsidRPr="005E03CE">
        <w:t>: enables page </w:t>
      </w:r>
      <w:r w:rsidRPr="005E03CE">
        <w:rPr>
          <w:b/>
          <w:bCs/>
        </w:rPr>
        <w:t>behavior</w:t>
      </w:r>
      <w:r w:rsidRPr="005E03CE">
        <w:t>, response to user interactions</w:t>
      </w:r>
    </w:p>
    <w:p w14:paraId="40F0F685" w14:textId="77777777" w:rsidR="005E03CE" w:rsidRPr="005E03CE" w:rsidRDefault="005E03CE" w:rsidP="005E03CE">
      <w:pPr>
        <w:numPr>
          <w:ilvl w:val="0"/>
          <w:numId w:val="39"/>
        </w:numPr>
      </w:pPr>
      <w:r w:rsidRPr="005E03CE">
        <w:t xml:space="preserve">recognize that only </w:t>
      </w:r>
      <w:proofErr w:type="spellStart"/>
      <w:r w:rsidRPr="005E03CE">
        <w:t>structuraly</w:t>
      </w:r>
      <w:proofErr w:type="spellEnd"/>
      <w:r w:rsidRPr="005E03CE">
        <w:t xml:space="preserve"> valid code can be expected to operate predictably</w:t>
      </w:r>
    </w:p>
    <w:p w14:paraId="772E264D" w14:textId="77777777" w:rsidR="005E03CE" w:rsidRPr="005E03CE" w:rsidRDefault="00DD3082" w:rsidP="005E03CE">
      <w:pPr>
        <w:numPr>
          <w:ilvl w:val="1"/>
          <w:numId w:val="39"/>
        </w:numPr>
      </w:pPr>
      <w:hyperlink r:id="rId32" w:history="1">
        <w:r w:rsidR="005E03CE" w:rsidRPr="005E03CE">
          <w:rPr>
            <w:rStyle w:val="Hyperlink"/>
          </w:rPr>
          <w:t>W3C HTML validator</w:t>
        </w:r>
      </w:hyperlink>
    </w:p>
    <w:p w14:paraId="40805DF2" w14:textId="77777777" w:rsidR="005E03CE" w:rsidRPr="005E03CE" w:rsidRDefault="00DD3082" w:rsidP="005E03CE">
      <w:pPr>
        <w:numPr>
          <w:ilvl w:val="1"/>
          <w:numId w:val="39"/>
        </w:numPr>
      </w:pPr>
      <w:hyperlink r:id="rId33" w:history="1">
        <w:r w:rsidR="005E03CE" w:rsidRPr="005E03CE">
          <w:rPr>
            <w:rStyle w:val="Hyperlink"/>
          </w:rPr>
          <w:t>W3C CSS validator</w:t>
        </w:r>
      </w:hyperlink>
    </w:p>
    <w:p w14:paraId="17A0DE10" w14:textId="77777777" w:rsidR="005E03CE" w:rsidRPr="00A933ED" w:rsidRDefault="005E03CE" w:rsidP="005E03CE">
      <w:pPr>
        <w:numPr>
          <w:ilvl w:val="1"/>
          <w:numId w:val="39"/>
        </w:numPr>
        <w:rPr>
          <w:highlight w:val="yellow"/>
        </w:rPr>
      </w:pPr>
      <w:r w:rsidRPr="00A933ED">
        <w:rPr>
          <w:highlight w:val="yellow"/>
        </w:rPr>
        <w:t>Include a </w:t>
      </w:r>
      <w:hyperlink r:id="rId34" w:history="1">
        <w:r w:rsidRPr="00A933ED">
          <w:rPr>
            <w:rStyle w:val="Hyperlink"/>
            <w:highlight w:val="yellow"/>
          </w:rPr>
          <w:t>referer link</w:t>
        </w:r>
      </w:hyperlink>
      <w:r w:rsidRPr="00A933ED">
        <w:rPr>
          <w:highlight w:val="yellow"/>
        </w:rPr>
        <w:t> on all your COMP1950 pages: </w:t>
      </w:r>
      <w:r w:rsidRPr="00A933ED">
        <w:rPr>
          <w:highlight w:val="yellow"/>
        </w:rPr>
        <w:br/>
      </w:r>
      <w:r w:rsidRPr="00A933ED">
        <w:rPr>
          <w:b/>
          <w:bCs/>
          <w:highlight w:val="yellow"/>
        </w:rPr>
        <w:t xml:space="preserve">&lt;a </w:t>
      </w:r>
      <w:proofErr w:type="spellStart"/>
      <w:r w:rsidRPr="00A933ED">
        <w:rPr>
          <w:b/>
          <w:bCs/>
          <w:highlight w:val="yellow"/>
        </w:rPr>
        <w:t>href</w:t>
      </w:r>
      <w:proofErr w:type="spellEnd"/>
      <w:r w:rsidRPr="00A933ED">
        <w:rPr>
          <w:b/>
          <w:bCs/>
          <w:highlight w:val="yellow"/>
        </w:rPr>
        <w:t>="http://validator.w3.org/</w:t>
      </w:r>
      <w:proofErr w:type="spellStart"/>
      <w:r w:rsidRPr="00A933ED">
        <w:rPr>
          <w:b/>
          <w:bCs/>
          <w:highlight w:val="yellow"/>
        </w:rPr>
        <w:t>check?uri</w:t>
      </w:r>
      <w:proofErr w:type="spellEnd"/>
      <w:r w:rsidRPr="00A933ED">
        <w:rPr>
          <w:b/>
          <w:bCs/>
          <w:highlight w:val="yellow"/>
        </w:rPr>
        <w:t>=</w:t>
      </w:r>
      <w:proofErr w:type="spellStart"/>
      <w:r w:rsidRPr="00A933ED">
        <w:rPr>
          <w:b/>
          <w:bCs/>
          <w:highlight w:val="yellow"/>
        </w:rPr>
        <w:t>referer</w:t>
      </w:r>
      <w:proofErr w:type="spellEnd"/>
      <w:r w:rsidRPr="00A933ED">
        <w:rPr>
          <w:b/>
          <w:bCs/>
          <w:highlight w:val="yellow"/>
        </w:rPr>
        <w:t>"&gt;validate&lt;/a&gt;</w:t>
      </w:r>
      <w:r w:rsidRPr="00A933ED">
        <w:rPr>
          <w:highlight w:val="yellow"/>
        </w:rPr>
        <w:t>.</w:t>
      </w:r>
    </w:p>
    <w:p w14:paraId="7F7918D8" w14:textId="77777777" w:rsidR="004476DF" w:rsidRDefault="004476DF">
      <w:pPr>
        <w:rPr>
          <w:b/>
          <w:bCs/>
        </w:rPr>
      </w:pPr>
      <w:r>
        <w:rPr>
          <w:b/>
          <w:bCs/>
        </w:rPr>
        <w:br w:type="page"/>
      </w:r>
    </w:p>
    <w:p w14:paraId="1739FF5A" w14:textId="33A942EC" w:rsidR="004476DF" w:rsidRPr="004476DF" w:rsidRDefault="004476DF" w:rsidP="004476DF">
      <w:pPr>
        <w:rPr>
          <w:b/>
          <w:bCs/>
        </w:rPr>
      </w:pPr>
      <w:r w:rsidRPr="004476DF">
        <w:rPr>
          <w:b/>
          <w:bCs/>
        </w:rPr>
        <w:lastRenderedPageBreak/>
        <w:t>Hypertext Markup Language</w:t>
      </w:r>
    </w:p>
    <w:p w14:paraId="2705E60E" w14:textId="77777777" w:rsidR="004476DF" w:rsidRPr="004476DF" w:rsidRDefault="004476DF" w:rsidP="004476DF">
      <w:r w:rsidRPr="004476DF">
        <w:t>It all starts here in one form or another: HTML</w:t>
      </w:r>
    </w:p>
    <w:p w14:paraId="28577011" w14:textId="77777777" w:rsidR="004476DF" w:rsidRPr="004476DF" w:rsidRDefault="004476DF" w:rsidP="004476DF">
      <w:pPr>
        <w:numPr>
          <w:ilvl w:val="0"/>
          <w:numId w:val="40"/>
        </w:numPr>
      </w:pPr>
      <w:r w:rsidRPr="004476DF">
        <w:t>What started as a language defined by </w:t>
      </w:r>
      <w:hyperlink r:id="rId35" w:history="1">
        <w:r w:rsidRPr="004476DF">
          <w:rPr>
            <w:rStyle w:val="Hyperlink"/>
          </w:rPr>
          <w:t>SGML</w:t>
        </w:r>
      </w:hyperlink>
      <w:r w:rsidRPr="004476DF">
        <w:t> </w:t>
      </w:r>
      <w:r w:rsidRPr="004476DF">
        <w:rPr>
          <w:i/>
          <w:iCs/>
        </w:rPr>
        <w:t>(Standard Generalized Markup Language)</w:t>
      </w:r>
      <w:r w:rsidRPr="004476DF">
        <w:t xml:space="preserve">, HTML is used to </w:t>
      </w:r>
      <w:proofErr w:type="spellStart"/>
      <w:r w:rsidRPr="004476DF">
        <w:t>mark up</w:t>
      </w:r>
      <w:proofErr w:type="spellEnd"/>
      <w:r w:rsidRPr="004476DF">
        <w:t xml:space="preserve"> billions of pages, making up the bulk of the web.</w:t>
      </w:r>
    </w:p>
    <w:p w14:paraId="3D7312DE" w14:textId="77777777" w:rsidR="004476DF" w:rsidRPr="004476DF" w:rsidRDefault="004476DF" w:rsidP="004476DF">
      <w:pPr>
        <w:numPr>
          <w:ilvl w:val="0"/>
          <w:numId w:val="40"/>
        </w:numPr>
      </w:pPr>
      <w:r w:rsidRPr="004476DF">
        <w:t>From a common origin, 3 distinct version have emerged:</w:t>
      </w:r>
    </w:p>
    <w:p w14:paraId="02A7AE90" w14:textId="77777777" w:rsidR="004476DF" w:rsidRPr="004476DF" w:rsidRDefault="004476DF" w:rsidP="004476DF">
      <w:pPr>
        <w:numPr>
          <w:ilvl w:val="1"/>
          <w:numId w:val="40"/>
        </w:numPr>
      </w:pPr>
      <w:r w:rsidRPr="004476DF">
        <w:rPr>
          <w:b/>
          <w:bCs/>
        </w:rPr>
        <w:t>HTML 1 - 4.01</w:t>
      </w:r>
      <w:r w:rsidRPr="004476DF">
        <w:t>: This was developed in rapid succession in the 1990's</w:t>
      </w:r>
    </w:p>
    <w:p w14:paraId="75E06A9B" w14:textId="77777777" w:rsidR="004476DF" w:rsidRPr="004476DF" w:rsidRDefault="004476DF" w:rsidP="004476DF">
      <w:pPr>
        <w:numPr>
          <w:ilvl w:val="1"/>
          <w:numId w:val="40"/>
        </w:numPr>
      </w:pPr>
      <w:r w:rsidRPr="004476DF">
        <w:rPr>
          <w:b/>
          <w:bCs/>
        </w:rPr>
        <w:t>XHTML 1, 1.1, 2</w:t>
      </w:r>
      <w:r w:rsidRPr="004476DF">
        <w:t>: A stricter version, created as an answer to the loose development of HTML</w:t>
      </w:r>
    </w:p>
    <w:p w14:paraId="3D66A12A" w14:textId="77777777" w:rsidR="004476DF" w:rsidRPr="004476DF" w:rsidRDefault="004476DF" w:rsidP="004476DF">
      <w:pPr>
        <w:numPr>
          <w:ilvl w:val="1"/>
          <w:numId w:val="40"/>
        </w:numPr>
      </w:pPr>
      <w:r w:rsidRPr="004476DF">
        <w:rPr>
          <w:b/>
          <w:bCs/>
        </w:rPr>
        <w:t>HTML5 </w:t>
      </w:r>
      <w:r w:rsidRPr="004476DF">
        <w:t>- a reaction to the draconian ruleset proposed by the W3C for the future of MLs beyond XHTML 1.1</w:t>
      </w:r>
    </w:p>
    <w:p w14:paraId="06E46A23" w14:textId="77777777" w:rsidR="009B6AFB" w:rsidRPr="00AF5CCA" w:rsidRDefault="009B6AFB" w:rsidP="00AF5CCA"/>
    <w:p w14:paraId="7720B6F8" w14:textId="77777777" w:rsidR="000F2DC1" w:rsidRPr="000F2DC1" w:rsidRDefault="000F2DC1" w:rsidP="000F2DC1">
      <w:pPr>
        <w:rPr>
          <w:b/>
          <w:bCs/>
        </w:rPr>
      </w:pPr>
      <w:r w:rsidRPr="000F2DC1">
        <w:rPr>
          <w:b/>
          <w:bCs/>
        </w:rPr>
        <w:t>HTML Created</w:t>
      </w:r>
    </w:p>
    <w:p w14:paraId="3D1839E9" w14:textId="77777777" w:rsidR="000F2DC1" w:rsidRPr="000F2DC1" w:rsidRDefault="000F2DC1" w:rsidP="000F2DC1">
      <w:pPr>
        <w:numPr>
          <w:ilvl w:val="0"/>
          <w:numId w:val="41"/>
        </w:numPr>
      </w:pPr>
      <w:r w:rsidRPr="000F2DC1">
        <w:t>Late 1991, Tim Berners-Lee releases the first iteration of what would become HTML 2.0 (there was no real 1.0+)</w:t>
      </w:r>
    </w:p>
    <w:p w14:paraId="6572762F" w14:textId="77777777" w:rsidR="000F2DC1" w:rsidRPr="000F2DC1" w:rsidRDefault="000F2DC1" w:rsidP="000F2DC1">
      <w:pPr>
        <w:numPr>
          <w:ilvl w:val="0"/>
          <w:numId w:val="41"/>
        </w:numPr>
      </w:pPr>
      <w:r w:rsidRPr="000F2DC1">
        <w:t>HTML was a language created at the dawn of the Web, using SGML (Standard Generalized Markup Language) as a template</w:t>
      </w:r>
    </w:p>
    <w:p w14:paraId="732CE168" w14:textId="77777777" w:rsidR="000F2DC1" w:rsidRPr="000F2DC1" w:rsidRDefault="000F2DC1" w:rsidP="000F2DC1">
      <w:pPr>
        <w:numPr>
          <w:ilvl w:val="0"/>
          <w:numId w:val="41"/>
        </w:numPr>
      </w:pPr>
      <w:r w:rsidRPr="000F2DC1">
        <w:t>Over the next decade, various additions, improvements and changes are introduced</w:t>
      </w:r>
    </w:p>
    <w:p w14:paraId="1BD0480C" w14:textId="77777777" w:rsidR="000F2DC1" w:rsidRPr="000F2DC1" w:rsidRDefault="000F2DC1" w:rsidP="000F2DC1">
      <w:pPr>
        <w:numPr>
          <w:ilvl w:val="0"/>
          <w:numId w:val="41"/>
        </w:numPr>
      </w:pPr>
      <w:r w:rsidRPr="000F2DC1">
        <w:t>The last official specification was the service release of HTML 4.01 in December 1999</w:t>
      </w:r>
    </w:p>
    <w:p w14:paraId="2068B22D" w14:textId="77777777" w:rsidR="000F2DC1" w:rsidRPr="000F2DC1" w:rsidRDefault="000F2DC1" w:rsidP="000F2DC1">
      <w:pPr>
        <w:numPr>
          <w:ilvl w:val="0"/>
          <w:numId w:val="41"/>
        </w:numPr>
      </w:pPr>
      <w:r w:rsidRPr="000F2DC1">
        <w:t>Initially used for documents and a place for the technically inclined, the web did not have the international pervasiveness it does today</w:t>
      </w:r>
    </w:p>
    <w:p w14:paraId="6B883C91" w14:textId="77777777" w:rsidR="000F2DC1" w:rsidRPr="000F2DC1" w:rsidRDefault="000F2DC1" w:rsidP="000F2DC1">
      <w:pPr>
        <w:numPr>
          <w:ilvl w:val="0"/>
          <w:numId w:val="41"/>
        </w:numPr>
      </w:pPr>
      <w:r w:rsidRPr="000F2DC1">
        <w:t>Most developers were new to the language and there were no real classes in it</w:t>
      </w:r>
    </w:p>
    <w:p w14:paraId="648866CF" w14:textId="77777777" w:rsidR="000F2DC1" w:rsidRPr="000F2DC1" w:rsidRDefault="000F2DC1" w:rsidP="000F2DC1">
      <w:pPr>
        <w:numPr>
          <w:ilvl w:val="0"/>
          <w:numId w:val="41"/>
        </w:numPr>
      </w:pPr>
      <w:r w:rsidRPr="000F2DC1">
        <w:t>People had to learn as they went along</w:t>
      </w:r>
    </w:p>
    <w:p w14:paraId="5FDCEED6" w14:textId="77777777" w:rsidR="000F2DC1" w:rsidRPr="000F2DC1" w:rsidRDefault="000F2DC1" w:rsidP="000F2DC1">
      <w:pPr>
        <w:numPr>
          <w:ilvl w:val="0"/>
          <w:numId w:val="41"/>
        </w:numPr>
      </w:pPr>
      <w:r w:rsidRPr="000F2DC1">
        <w:t>A lot of early sites are poorly designed</w:t>
      </w:r>
    </w:p>
    <w:p w14:paraId="39C36734" w14:textId="77777777" w:rsidR="000F2DC1" w:rsidRPr="000F2DC1" w:rsidRDefault="000F2DC1" w:rsidP="000F2DC1">
      <w:pPr>
        <w:rPr>
          <w:b/>
          <w:bCs/>
        </w:rPr>
      </w:pPr>
      <w:r w:rsidRPr="000F2DC1">
        <w:rPr>
          <w:b/>
          <w:bCs/>
        </w:rPr>
        <w:t>HTML 4.01 template</w:t>
      </w:r>
    </w:p>
    <w:p w14:paraId="185AF91B" w14:textId="65501146" w:rsidR="000F2DC1" w:rsidRPr="000F2DC1" w:rsidRDefault="000F2DC1" w:rsidP="000F2DC1">
      <w:r w:rsidRPr="000F2DC1">
        <w:object w:dxaOrig="4230" w:dyaOrig="2325" w14:anchorId="3F31D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11.5pt;height:116.25pt" o:ole="">
            <v:imagedata r:id="rId36" o:title=""/>
          </v:shape>
          <w:control r:id="rId37" w:name="DefaultOcxName" w:shapeid="_x0000_i1031"/>
        </w:object>
      </w:r>
    </w:p>
    <w:p w14:paraId="04DD12E7" w14:textId="77777777" w:rsidR="00FE5999" w:rsidRPr="00FE5999" w:rsidRDefault="000F2DC1" w:rsidP="00FE5999">
      <w:pPr>
        <w:rPr>
          <w:b/>
          <w:bCs/>
        </w:rPr>
      </w:pPr>
      <w:r w:rsidRPr="000F2DC1">
        <w:t xml:space="preserve"> </w:t>
      </w:r>
      <w:r w:rsidR="00FE5999" w:rsidRPr="00FE5999">
        <w:rPr>
          <w:b/>
          <w:bCs/>
        </w:rPr>
        <w:t>HTML on the loose!</w:t>
      </w:r>
    </w:p>
    <w:p w14:paraId="302AD9E5" w14:textId="77777777" w:rsidR="00FE5999" w:rsidRPr="00FE5999" w:rsidRDefault="00FE5999" w:rsidP="00FE5999">
      <w:pPr>
        <w:numPr>
          <w:ilvl w:val="0"/>
          <w:numId w:val="42"/>
        </w:numPr>
      </w:pPr>
      <w:r w:rsidRPr="00FE5999">
        <w:lastRenderedPageBreak/>
        <w:t xml:space="preserve">Despite </w:t>
      </w:r>
      <w:proofErr w:type="spellStart"/>
      <w:r w:rsidRPr="00FE5999">
        <w:t>it's</w:t>
      </w:r>
      <w:proofErr w:type="spellEnd"/>
      <w:r w:rsidRPr="00FE5999">
        <w:t xml:space="preserve"> reputation as a loose language, HTML 4.01 can be written strict just like XHTML and HTML5 can</w:t>
      </w:r>
    </w:p>
    <w:p w14:paraId="76F605F2" w14:textId="77777777" w:rsidR="00FE5999" w:rsidRPr="00FE5999" w:rsidRDefault="00FE5999" w:rsidP="00FE5999">
      <w:pPr>
        <w:numPr>
          <w:ilvl w:val="0"/>
          <w:numId w:val="42"/>
        </w:numPr>
      </w:pPr>
      <w:r w:rsidRPr="00FE5999">
        <w:t>The problem was not </w:t>
      </w:r>
      <w:r w:rsidRPr="00FE5999">
        <w:rPr>
          <w:i/>
          <w:iCs/>
        </w:rPr>
        <w:t>entirely</w:t>
      </w:r>
      <w:r w:rsidRPr="00FE5999">
        <w:t> with the language or the authors. It was with the </w:t>
      </w:r>
      <w:r w:rsidRPr="00FE5999">
        <w:rPr>
          <w:i/>
          <w:iCs/>
        </w:rPr>
        <w:t>browsers</w:t>
      </w:r>
      <w:r w:rsidRPr="00FE5999">
        <w:t>.</w:t>
      </w:r>
    </w:p>
    <w:p w14:paraId="574F1A5C" w14:textId="77777777" w:rsidR="00FE5999" w:rsidRPr="00FE5999" w:rsidRDefault="00FE5999" w:rsidP="00FE5999">
      <w:pPr>
        <w:numPr>
          <w:ilvl w:val="0"/>
          <w:numId w:val="42"/>
        </w:numPr>
      </w:pPr>
      <w:r w:rsidRPr="00FE5999">
        <w:t>Browser manufacturers created User Agents that would read code, interpret it, fix any mistakes and render a page, without any visible errors.</w:t>
      </w:r>
    </w:p>
    <w:p w14:paraId="10B32898" w14:textId="77777777" w:rsidR="00FE5999" w:rsidRPr="00FE5999" w:rsidRDefault="00FE5999" w:rsidP="00FE5999">
      <w:pPr>
        <w:numPr>
          <w:ilvl w:val="0"/>
          <w:numId w:val="42"/>
        </w:numPr>
      </w:pPr>
      <w:r w:rsidRPr="00FE5999">
        <w:t>It was this that led to coders exploiting problems in browsers and creating pages that broke when new specs or updated User Agents (browsers) came out</w:t>
      </w:r>
    </w:p>
    <w:p w14:paraId="44291BA5" w14:textId="77777777" w:rsidR="00FE5999" w:rsidRPr="00FE5999" w:rsidRDefault="00FE5999" w:rsidP="00FE5999">
      <w:pPr>
        <w:numPr>
          <w:ilvl w:val="0"/>
          <w:numId w:val="42"/>
        </w:numPr>
      </w:pPr>
      <w:r w:rsidRPr="00FE5999">
        <w:t>Okay, so now there is a problem. </w:t>
      </w:r>
      <w:r w:rsidRPr="00FE5999">
        <w:rPr>
          <w:b/>
          <w:bCs/>
        </w:rPr>
        <w:t>Millions</w:t>
      </w:r>
      <w:r w:rsidRPr="00FE5999">
        <w:t> of pages are being produced with sloppy code because the UAs let it happen</w:t>
      </w:r>
    </w:p>
    <w:p w14:paraId="78166D44" w14:textId="77777777" w:rsidR="00FE5999" w:rsidRPr="00FE5999" w:rsidRDefault="00FE5999" w:rsidP="00FE5999">
      <w:pPr>
        <w:numPr>
          <w:ilvl w:val="0"/>
          <w:numId w:val="42"/>
        </w:numPr>
      </w:pPr>
      <w:r w:rsidRPr="00FE5999">
        <w:t>The web is becoming filled with Tag Soup that makes it hard to index, with search tools having to trust things like META keywords and descriptions</w:t>
      </w:r>
    </w:p>
    <w:p w14:paraId="0F6AD23A" w14:textId="150BC3A3" w:rsidR="00FE5999" w:rsidRDefault="00FE5999" w:rsidP="00FE5999">
      <w:pPr>
        <w:numPr>
          <w:ilvl w:val="0"/>
          <w:numId w:val="42"/>
        </w:numPr>
      </w:pPr>
      <w:r w:rsidRPr="00FE5999">
        <w:t>A better solution is required: Get Strict!</w:t>
      </w:r>
    </w:p>
    <w:p w14:paraId="2BB897D7" w14:textId="77777777" w:rsidR="0029418A" w:rsidRPr="0029418A" w:rsidRDefault="0029418A" w:rsidP="0029418A">
      <w:pPr>
        <w:rPr>
          <w:b/>
          <w:bCs/>
        </w:rPr>
      </w:pPr>
      <w:r w:rsidRPr="0029418A">
        <w:rPr>
          <w:b/>
          <w:bCs/>
        </w:rPr>
        <w:t>Attempting to fix the problem</w:t>
      </w:r>
    </w:p>
    <w:p w14:paraId="63A5EFDD" w14:textId="77777777" w:rsidR="0029418A" w:rsidRPr="0029418A" w:rsidRDefault="0029418A" w:rsidP="0029418A">
      <w:pPr>
        <w:rPr>
          <w:b/>
          <w:bCs/>
        </w:rPr>
      </w:pPr>
      <w:r w:rsidRPr="0029418A">
        <w:rPr>
          <w:b/>
          <w:bCs/>
        </w:rPr>
        <w:t>Moving on to XHTML1</w:t>
      </w:r>
    </w:p>
    <w:p w14:paraId="6FEFEC8A" w14:textId="77777777" w:rsidR="0029418A" w:rsidRDefault="0029418A" w:rsidP="0029418A">
      <w:pPr>
        <w:pStyle w:val="ListParagraph"/>
        <w:numPr>
          <w:ilvl w:val="0"/>
          <w:numId w:val="43"/>
        </w:numPr>
      </w:pPr>
      <w:r>
        <w:t>After years of HTML development, 4.01 became the "Last Official Release"</w:t>
      </w:r>
    </w:p>
    <w:p w14:paraId="6252629E" w14:textId="77777777" w:rsidR="0029418A" w:rsidRDefault="0029418A" w:rsidP="0029418A">
      <w:pPr>
        <w:pStyle w:val="ListParagraph"/>
        <w:numPr>
          <w:ilvl w:val="0"/>
          <w:numId w:val="43"/>
        </w:numPr>
      </w:pPr>
      <w:r>
        <w:t xml:space="preserve">The Web Working Group had </w:t>
      </w:r>
      <w:proofErr w:type="gramStart"/>
      <w:r>
        <w:t>taken a look</w:t>
      </w:r>
      <w:proofErr w:type="gramEnd"/>
      <w:r>
        <w:t xml:space="preserve"> at XML (Extensible Markup Language) and liked what they saw: a requirement for valid markup in order for an XML application to work</w:t>
      </w:r>
    </w:p>
    <w:p w14:paraId="0D9E243D" w14:textId="77777777" w:rsidR="0029418A" w:rsidRDefault="0029418A" w:rsidP="0029418A">
      <w:pPr>
        <w:pStyle w:val="ListParagraph"/>
        <w:numPr>
          <w:ilvl w:val="0"/>
          <w:numId w:val="43"/>
        </w:numPr>
      </w:pPr>
      <w:r>
        <w:t>Why not take the ruleset from XML (lower case attributes, everything in quotes, close every tag) and apply it to HTML? Yay!</w:t>
      </w:r>
    </w:p>
    <w:p w14:paraId="06E0EDAA" w14:textId="77777777" w:rsidR="0029418A" w:rsidRDefault="0029418A" w:rsidP="0029418A">
      <w:pPr>
        <w:pStyle w:val="ListParagraph"/>
        <w:numPr>
          <w:ilvl w:val="0"/>
          <w:numId w:val="43"/>
        </w:numPr>
      </w:pPr>
      <w:r>
        <w:t>That should fix everything, right?</w:t>
      </w:r>
    </w:p>
    <w:p w14:paraId="7E0A3A64" w14:textId="77777777" w:rsidR="0029418A" w:rsidRDefault="0029418A" w:rsidP="0029418A">
      <w:pPr>
        <w:pStyle w:val="ListParagraph"/>
        <w:numPr>
          <w:ilvl w:val="0"/>
          <w:numId w:val="43"/>
        </w:numPr>
      </w:pPr>
      <w:r>
        <w:t xml:space="preserve">Coding wasn't </w:t>
      </w:r>
      <w:proofErr w:type="gramStart"/>
      <w:r>
        <w:t>actually fixed</w:t>
      </w:r>
      <w:proofErr w:type="gramEnd"/>
      <w:r>
        <w:t xml:space="preserve"> by the introduction of XHTML. Fixes were suggested by the specification, but most browsers would render the page anyway.</w:t>
      </w:r>
    </w:p>
    <w:p w14:paraId="696F11E6" w14:textId="77777777" w:rsidR="0029418A" w:rsidRDefault="0029418A" w:rsidP="0029418A">
      <w:pPr>
        <w:pStyle w:val="ListParagraph"/>
        <w:numPr>
          <w:ilvl w:val="0"/>
          <w:numId w:val="43"/>
        </w:numPr>
      </w:pPr>
      <w:r>
        <w:t>This is because 99% of XHTML pages are reporting their MIME type as: text/html</w:t>
      </w:r>
    </w:p>
    <w:p w14:paraId="650EA342" w14:textId="77777777" w:rsidR="0029418A" w:rsidRDefault="0029418A" w:rsidP="0029418A">
      <w:pPr>
        <w:pStyle w:val="ListParagraph"/>
        <w:numPr>
          <w:ilvl w:val="0"/>
          <w:numId w:val="43"/>
        </w:numPr>
      </w:pPr>
      <w:r>
        <w:t>To get pages to render using the appropriate DOCTYPE of XHTML, pages would have to be delivered with the MIME type of application/</w:t>
      </w:r>
      <w:proofErr w:type="spellStart"/>
      <w:r>
        <w:t>xhtml+xml</w:t>
      </w:r>
      <w:proofErr w:type="spellEnd"/>
    </w:p>
    <w:p w14:paraId="7D99FABB" w14:textId="77777777" w:rsidR="0029418A" w:rsidRDefault="0029418A" w:rsidP="0029418A">
      <w:pPr>
        <w:pStyle w:val="ListParagraph"/>
        <w:numPr>
          <w:ilvl w:val="0"/>
          <w:numId w:val="43"/>
        </w:numPr>
      </w:pPr>
      <w:r>
        <w:t>Using that MIME type, however, brought with it a rather dire proviso:</w:t>
      </w:r>
    </w:p>
    <w:p w14:paraId="1734DD62" w14:textId="77777777" w:rsidR="0029418A" w:rsidRDefault="0029418A" w:rsidP="0029418A">
      <w:pPr>
        <w:pStyle w:val="ListParagraph"/>
        <w:numPr>
          <w:ilvl w:val="0"/>
          <w:numId w:val="43"/>
        </w:numPr>
      </w:pPr>
      <w:r>
        <w:t>The error handling specified in XHTML 1.1 meant all errors will cause the browser to cease rendering</w:t>
      </w:r>
    </w:p>
    <w:p w14:paraId="621DBF68" w14:textId="77777777" w:rsidR="0029418A" w:rsidRDefault="0029418A" w:rsidP="0029418A">
      <w:pPr>
        <w:pStyle w:val="ListParagraph"/>
        <w:numPr>
          <w:ilvl w:val="0"/>
          <w:numId w:val="43"/>
        </w:numPr>
      </w:pPr>
      <w:r>
        <w:t xml:space="preserve">Yes, you read that correctly. That means any error will throw </w:t>
      </w:r>
      <w:proofErr w:type="gramStart"/>
      <w:r>
        <w:t>an</w:t>
      </w:r>
      <w:proofErr w:type="gramEnd"/>
      <w:r>
        <w:t xml:space="preserve"> warning to the user and the page will not be shown</w:t>
      </w:r>
    </w:p>
    <w:p w14:paraId="2A44EB93" w14:textId="77777777" w:rsidR="0029418A" w:rsidRDefault="0029418A" w:rsidP="0029418A">
      <w:pPr>
        <w:pStyle w:val="ListParagraph"/>
        <w:numPr>
          <w:ilvl w:val="0"/>
          <w:numId w:val="43"/>
        </w:numPr>
      </w:pPr>
      <w:r>
        <w:t xml:space="preserve">Try to imagine the Web </w:t>
      </w:r>
      <w:proofErr w:type="gramStart"/>
      <w:r>
        <w:t>actually working</w:t>
      </w:r>
      <w:proofErr w:type="gramEnd"/>
      <w:r>
        <w:t xml:space="preserve"> in this way</w:t>
      </w:r>
    </w:p>
    <w:p w14:paraId="7F5D010E" w14:textId="09A7C7D6" w:rsidR="0029418A" w:rsidRDefault="0029418A" w:rsidP="0029418A">
      <w:pPr>
        <w:pStyle w:val="ListParagraph"/>
        <w:numPr>
          <w:ilvl w:val="0"/>
          <w:numId w:val="43"/>
        </w:numPr>
      </w:pPr>
      <w:r>
        <w:t xml:space="preserve">Why was this done? Because the developers of XHTML wanted to force strict coding rules so that the Web could </w:t>
      </w:r>
      <w:proofErr w:type="gramStart"/>
      <w:r>
        <w:t>be seen as</w:t>
      </w:r>
      <w:proofErr w:type="gramEnd"/>
      <w:r>
        <w:t xml:space="preserve"> a giant application. Reliable code on every page meant you could use the data anywhere</w:t>
      </w:r>
    </w:p>
    <w:p w14:paraId="1DE6C5FC" w14:textId="77777777" w:rsidR="00193918" w:rsidRPr="005D736F" w:rsidRDefault="00193918" w:rsidP="00193918">
      <w:pPr>
        <w:rPr>
          <w:b/>
          <w:bCs/>
        </w:rPr>
      </w:pPr>
      <w:r w:rsidRPr="005D736F">
        <w:rPr>
          <w:b/>
          <w:bCs/>
        </w:rPr>
        <w:t>Tighten up!</w:t>
      </w:r>
    </w:p>
    <w:p w14:paraId="394609F9" w14:textId="77777777" w:rsidR="00193918" w:rsidRDefault="00193918" w:rsidP="00DD5DC6">
      <w:pPr>
        <w:pStyle w:val="ListParagraph"/>
        <w:numPr>
          <w:ilvl w:val="0"/>
          <w:numId w:val="44"/>
        </w:numPr>
      </w:pPr>
      <w:r>
        <w:t xml:space="preserve">X = </w:t>
      </w:r>
      <w:proofErr w:type="spellStart"/>
      <w:r>
        <w:t>eXtensible</w:t>
      </w:r>
      <w:proofErr w:type="spellEnd"/>
    </w:p>
    <w:p w14:paraId="4EF95C7D" w14:textId="77777777" w:rsidR="00193918" w:rsidRDefault="00193918" w:rsidP="00DD5DC6">
      <w:pPr>
        <w:pStyle w:val="ListParagraph"/>
        <w:numPr>
          <w:ilvl w:val="0"/>
          <w:numId w:val="44"/>
        </w:numPr>
      </w:pPr>
      <w:r>
        <w:t>X = XML related</w:t>
      </w:r>
    </w:p>
    <w:p w14:paraId="4F5E08BE" w14:textId="77777777" w:rsidR="00193918" w:rsidRDefault="00193918" w:rsidP="00DD5DC6">
      <w:pPr>
        <w:pStyle w:val="ListParagraph"/>
        <w:numPr>
          <w:ilvl w:val="0"/>
          <w:numId w:val="44"/>
        </w:numPr>
      </w:pPr>
      <w:r>
        <w:t>A reformation of HTML reformulated in XHTML</w:t>
      </w:r>
    </w:p>
    <w:p w14:paraId="658238FD" w14:textId="77777777" w:rsidR="00193918" w:rsidRDefault="00193918" w:rsidP="00DD5DC6">
      <w:pPr>
        <w:pStyle w:val="ListParagraph"/>
        <w:numPr>
          <w:ilvl w:val="0"/>
          <w:numId w:val="44"/>
        </w:numPr>
      </w:pPr>
      <w:r>
        <w:lastRenderedPageBreak/>
        <w:t>First major update to HTML since the 4.01 specification was released in 1999.</w:t>
      </w:r>
    </w:p>
    <w:p w14:paraId="4FD12531" w14:textId="77777777" w:rsidR="00193918" w:rsidRDefault="00193918" w:rsidP="00DD5DC6">
      <w:pPr>
        <w:pStyle w:val="ListParagraph"/>
        <w:numPr>
          <w:ilvl w:val="0"/>
          <w:numId w:val="44"/>
        </w:numPr>
      </w:pPr>
      <w:r>
        <w:t>Note - XHTML Development has ceased entirely. More on that later</w:t>
      </w:r>
    </w:p>
    <w:p w14:paraId="258C9621" w14:textId="77777777" w:rsidR="00193918" w:rsidRDefault="00193918" w:rsidP="00DD5DC6">
      <w:pPr>
        <w:pStyle w:val="ListParagraph"/>
        <w:numPr>
          <w:ilvl w:val="0"/>
          <w:numId w:val="44"/>
        </w:numPr>
      </w:pPr>
      <w:r>
        <w:t>Better, more predictable coding patterns</w:t>
      </w:r>
    </w:p>
    <w:p w14:paraId="1D6834DA" w14:textId="77777777" w:rsidR="00193918" w:rsidRDefault="00193918" w:rsidP="00DD5DC6">
      <w:pPr>
        <w:pStyle w:val="ListParagraph"/>
        <w:numPr>
          <w:ilvl w:val="0"/>
          <w:numId w:val="44"/>
        </w:numPr>
      </w:pPr>
      <w:r>
        <w:t>"verifiable" or "well-formed" code can be produced</w:t>
      </w:r>
    </w:p>
    <w:p w14:paraId="41C03FE6" w14:textId="77777777" w:rsidR="00193918" w:rsidRDefault="00193918" w:rsidP="00DD5DC6">
      <w:pPr>
        <w:pStyle w:val="ListParagraph"/>
        <w:numPr>
          <w:ilvl w:val="0"/>
          <w:numId w:val="44"/>
        </w:numPr>
      </w:pPr>
      <w:r>
        <w:t>Forces a higher standard of HTML</w:t>
      </w:r>
    </w:p>
    <w:p w14:paraId="04AA164B" w14:textId="076036F2" w:rsidR="00193918" w:rsidRPr="00FE5999" w:rsidRDefault="00193918" w:rsidP="00DD5DC6">
      <w:pPr>
        <w:pStyle w:val="ListParagraph"/>
        <w:numPr>
          <w:ilvl w:val="0"/>
          <w:numId w:val="44"/>
        </w:numPr>
      </w:pPr>
      <w:r>
        <w:t>Porting to HTML5 is easy (if you also observe semantic guidelines)</w:t>
      </w:r>
    </w:p>
    <w:p w14:paraId="590F5CA0" w14:textId="77777777" w:rsidR="00860142" w:rsidRDefault="00FE5999" w:rsidP="00FE5999">
      <w:r w:rsidRPr="00FE5999">
        <w:t xml:space="preserve"> </w:t>
      </w:r>
    </w:p>
    <w:p w14:paraId="69C81845" w14:textId="77777777" w:rsidR="00683F98" w:rsidRPr="00683F98" w:rsidRDefault="00683F98" w:rsidP="00683F98">
      <w:pPr>
        <w:rPr>
          <w:b/>
          <w:bCs/>
        </w:rPr>
      </w:pPr>
      <w:r w:rsidRPr="00683F98">
        <w:rPr>
          <w:b/>
          <w:bCs/>
        </w:rPr>
        <w:t>What is different about XHTML?</w:t>
      </w:r>
    </w:p>
    <w:p w14:paraId="3C580920" w14:textId="77777777" w:rsidR="00683F98" w:rsidRPr="00683F98" w:rsidRDefault="00683F98" w:rsidP="00683F98">
      <w:pPr>
        <w:numPr>
          <w:ilvl w:val="0"/>
          <w:numId w:val="45"/>
        </w:numPr>
      </w:pPr>
      <w:r w:rsidRPr="00683F98">
        <w:t>Almost identical to HTML 4.01, but a much stricter syntax in XHTML</w:t>
      </w:r>
    </w:p>
    <w:p w14:paraId="1862E659" w14:textId="77777777" w:rsidR="00683F98" w:rsidRPr="00683F98" w:rsidRDefault="00683F98" w:rsidP="00683F98">
      <w:pPr>
        <w:numPr>
          <w:ilvl w:val="0"/>
          <w:numId w:val="45"/>
        </w:numPr>
      </w:pPr>
      <w:r w:rsidRPr="00683F98">
        <w:t>Technically: </w:t>
      </w:r>
      <w:r w:rsidRPr="00683F98">
        <w:rPr>
          <w:b/>
          <w:bCs/>
        </w:rPr>
        <w:t>XHTML is just HTML defined as an XML application.</w:t>
      </w:r>
    </w:p>
    <w:p w14:paraId="252B9004" w14:textId="77777777" w:rsidR="00683F98" w:rsidRPr="00683F98" w:rsidRDefault="00683F98" w:rsidP="00683F98">
      <w:pPr>
        <w:rPr>
          <w:b/>
          <w:bCs/>
        </w:rPr>
      </w:pPr>
      <w:r w:rsidRPr="008F5269">
        <w:rPr>
          <w:b/>
          <w:bCs/>
          <w:highlight w:val="yellow"/>
        </w:rPr>
        <w:t>XHTML Rules:</w:t>
      </w:r>
    </w:p>
    <w:p w14:paraId="1340BF53" w14:textId="77777777" w:rsidR="00683F98" w:rsidRPr="008F5269" w:rsidRDefault="00683F98" w:rsidP="00683F98">
      <w:pPr>
        <w:numPr>
          <w:ilvl w:val="0"/>
          <w:numId w:val="46"/>
        </w:numPr>
        <w:rPr>
          <w:highlight w:val="yellow"/>
        </w:rPr>
      </w:pPr>
      <w:r w:rsidRPr="008F5269">
        <w:rPr>
          <w:highlight w:val="yellow"/>
        </w:rPr>
        <w:t>All elements must be properly nested</w:t>
      </w:r>
    </w:p>
    <w:p w14:paraId="35F88CC6" w14:textId="77777777" w:rsidR="00683F98" w:rsidRPr="00683F98" w:rsidRDefault="00683F98" w:rsidP="00683F98">
      <w:pPr>
        <w:numPr>
          <w:ilvl w:val="1"/>
          <w:numId w:val="46"/>
        </w:numPr>
      </w:pPr>
      <w:r w:rsidRPr="00683F98">
        <w:t>This is not valid: </w:t>
      </w:r>
      <w:r w:rsidRPr="00683F98">
        <w:rPr>
          <w:b/>
          <w:bCs/>
        </w:rPr>
        <w:t>&lt;p&gt;&lt;b&gt;Bolded Text&lt;/p&gt;&lt;/b&gt;</w:t>
      </w:r>
    </w:p>
    <w:p w14:paraId="1B3D558F" w14:textId="77777777" w:rsidR="00683F98" w:rsidRPr="00683F98" w:rsidRDefault="00683F98" w:rsidP="00683F98">
      <w:pPr>
        <w:numPr>
          <w:ilvl w:val="1"/>
          <w:numId w:val="46"/>
        </w:numPr>
      </w:pPr>
      <w:r w:rsidRPr="00683F98">
        <w:t>This can be a problem with things like Lists &lt;</w:t>
      </w:r>
      <w:proofErr w:type="spellStart"/>
      <w:r w:rsidRPr="00683F98">
        <w:t>ol</w:t>
      </w:r>
      <w:proofErr w:type="spellEnd"/>
      <w:r w:rsidRPr="00683F98">
        <w:t>&gt; and &lt;</w:t>
      </w:r>
      <w:proofErr w:type="spellStart"/>
      <w:r w:rsidRPr="00683F98">
        <w:t>ul</w:t>
      </w:r>
      <w:proofErr w:type="spellEnd"/>
      <w:r w:rsidRPr="00683F98">
        <w:t>&gt;.</w:t>
      </w:r>
    </w:p>
    <w:p w14:paraId="1B080952" w14:textId="77777777" w:rsidR="00683F98" w:rsidRPr="00683F98" w:rsidRDefault="00683F98" w:rsidP="00683F98">
      <w:pPr>
        <w:numPr>
          <w:ilvl w:val="1"/>
          <w:numId w:val="46"/>
        </w:numPr>
      </w:pPr>
      <w:r w:rsidRPr="00683F98">
        <w:t>Especially when closing the List Item &lt;li&gt; tag that contains the &lt;</w:t>
      </w:r>
      <w:proofErr w:type="spellStart"/>
      <w:r w:rsidRPr="00683F98">
        <w:t>ul</w:t>
      </w:r>
      <w:proofErr w:type="spellEnd"/>
      <w:r w:rsidRPr="00683F98">
        <w:t>&gt; or &lt;</w:t>
      </w:r>
      <w:proofErr w:type="spellStart"/>
      <w:r w:rsidRPr="00683F98">
        <w:t>ol</w:t>
      </w:r>
      <w:proofErr w:type="spellEnd"/>
      <w:r w:rsidRPr="00683F98">
        <w:t>&gt; tag.</w:t>
      </w:r>
    </w:p>
    <w:p w14:paraId="1E5A5560" w14:textId="77777777" w:rsidR="00683F98" w:rsidRPr="008F5269" w:rsidRDefault="00683F98" w:rsidP="00683F98">
      <w:pPr>
        <w:numPr>
          <w:ilvl w:val="0"/>
          <w:numId w:val="46"/>
        </w:numPr>
        <w:rPr>
          <w:highlight w:val="yellow"/>
        </w:rPr>
      </w:pPr>
      <w:r w:rsidRPr="008F5269">
        <w:rPr>
          <w:highlight w:val="yellow"/>
        </w:rPr>
        <w:t>All tags must close</w:t>
      </w:r>
    </w:p>
    <w:p w14:paraId="0A89FB67" w14:textId="77777777" w:rsidR="00683F98" w:rsidRPr="00683F98" w:rsidRDefault="00683F98" w:rsidP="00683F98">
      <w:pPr>
        <w:numPr>
          <w:ilvl w:val="1"/>
          <w:numId w:val="46"/>
        </w:numPr>
      </w:pPr>
      <w:r w:rsidRPr="00683F98">
        <w:t>Example: </w:t>
      </w:r>
      <w:r w:rsidRPr="00683F98">
        <w:rPr>
          <w:b/>
          <w:bCs/>
        </w:rPr>
        <w:t>&lt;p&gt;Some text here&lt;/p&gt;</w:t>
      </w:r>
    </w:p>
    <w:p w14:paraId="6A7E4262" w14:textId="77777777" w:rsidR="00683F98" w:rsidRPr="00683F98" w:rsidRDefault="00683F98" w:rsidP="00683F98">
      <w:pPr>
        <w:numPr>
          <w:ilvl w:val="1"/>
          <w:numId w:val="46"/>
        </w:numPr>
      </w:pPr>
      <w:r w:rsidRPr="00683F98">
        <w:t>Empty Elements are closed as well: </w:t>
      </w:r>
      <w:r w:rsidRPr="00683F98">
        <w:rPr>
          <w:b/>
          <w:bCs/>
        </w:rPr>
        <w:t>&lt;</w:t>
      </w:r>
      <w:proofErr w:type="spellStart"/>
      <w:r w:rsidRPr="00683F98">
        <w:rPr>
          <w:b/>
          <w:bCs/>
        </w:rPr>
        <w:t>br</w:t>
      </w:r>
      <w:proofErr w:type="spellEnd"/>
      <w:r w:rsidRPr="00683F98">
        <w:rPr>
          <w:b/>
          <w:bCs/>
        </w:rPr>
        <w:t xml:space="preserve"> /&gt;</w:t>
      </w:r>
      <w:r w:rsidRPr="00683F98">
        <w:t> or </w:t>
      </w:r>
      <w:r w:rsidRPr="00683F98">
        <w:rPr>
          <w:b/>
          <w:bCs/>
        </w:rPr>
        <w:t>&lt;</w:t>
      </w:r>
      <w:proofErr w:type="spellStart"/>
      <w:r w:rsidRPr="00683F98">
        <w:rPr>
          <w:b/>
          <w:bCs/>
        </w:rPr>
        <w:t>img</w:t>
      </w:r>
      <w:proofErr w:type="spellEnd"/>
      <w:r w:rsidRPr="00683F98">
        <w:rPr>
          <w:b/>
          <w:bCs/>
        </w:rPr>
        <w:t xml:space="preserve"> </w:t>
      </w:r>
      <w:proofErr w:type="spellStart"/>
      <w:r w:rsidRPr="00683F98">
        <w:rPr>
          <w:b/>
          <w:bCs/>
        </w:rPr>
        <w:t>src</w:t>
      </w:r>
      <w:proofErr w:type="spellEnd"/>
      <w:r w:rsidRPr="00683F98">
        <w:rPr>
          <w:b/>
          <w:bCs/>
        </w:rPr>
        <w:t>="#" /&gt;</w:t>
      </w:r>
    </w:p>
    <w:p w14:paraId="08C58AA3" w14:textId="77777777" w:rsidR="00683F98" w:rsidRPr="00683F98" w:rsidRDefault="00683F98" w:rsidP="00683F98">
      <w:pPr>
        <w:numPr>
          <w:ilvl w:val="1"/>
          <w:numId w:val="46"/>
        </w:numPr>
      </w:pPr>
      <w:r w:rsidRPr="00683F98">
        <w:t>An extra space is required before the slash to work with all browsers.</w:t>
      </w:r>
    </w:p>
    <w:p w14:paraId="1D644B4F" w14:textId="77777777" w:rsidR="00683F98" w:rsidRPr="008F5269" w:rsidRDefault="00683F98" w:rsidP="00683F98">
      <w:pPr>
        <w:numPr>
          <w:ilvl w:val="0"/>
          <w:numId w:val="46"/>
        </w:numPr>
        <w:rPr>
          <w:highlight w:val="yellow"/>
        </w:rPr>
      </w:pPr>
      <w:r w:rsidRPr="008F5269">
        <w:rPr>
          <w:highlight w:val="yellow"/>
        </w:rPr>
        <w:t>All tag names must be in lower case</w:t>
      </w:r>
    </w:p>
    <w:p w14:paraId="2BA9E31A" w14:textId="77777777" w:rsidR="00683F98" w:rsidRPr="00683F98" w:rsidRDefault="00683F98" w:rsidP="00683F98">
      <w:pPr>
        <w:numPr>
          <w:ilvl w:val="1"/>
          <w:numId w:val="46"/>
        </w:numPr>
      </w:pPr>
      <w:r w:rsidRPr="00683F98">
        <w:rPr>
          <w:b/>
          <w:bCs/>
        </w:rPr>
        <w:t>&lt;</w:t>
      </w:r>
      <w:proofErr w:type="spellStart"/>
      <w:r w:rsidRPr="00753E8C">
        <w:rPr>
          <w:b/>
          <w:bCs/>
          <w:highlight w:val="red"/>
        </w:rPr>
        <w:t>I</w:t>
      </w:r>
      <w:r w:rsidRPr="00683F98">
        <w:rPr>
          <w:b/>
          <w:bCs/>
        </w:rPr>
        <w:t>mg</w:t>
      </w:r>
      <w:proofErr w:type="spellEnd"/>
      <w:r w:rsidRPr="00683F98">
        <w:rPr>
          <w:b/>
          <w:bCs/>
        </w:rPr>
        <w:t xml:space="preserve"> </w:t>
      </w:r>
      <w:proofErr w:type="spellStart"/>
      <w:r w:rsidRPr="00683F98">
        <w:rPr>
          <w:b/>
          <w:bCs/>
        </w:rPr>
        <w:t>Src</w:t>
      </w:r>
      <w:proofErr w:type="spellEnd"/>
      <w:r w:rsidRPr="00683F98">
        <w:rPr>
          <w:b/>
          <w:bCs/>
        </w:rPr>
        <w:t>="some_image.gif"&gt;</w:t>
      </w:r>
      <w:r w:rsidRPr="00683F98">
        <w:t> is not valid</w:t>
      </w:r>
    </w:p>
    <w:p w14:paraId="2F7A2846" w14:textId="77777777" w:rsidR="00683F98" w:rsidRPr="008F5269" w:rsidRDefault="00683F98" w:rsidP="00683F98">
      <w:pPr>
        <w:numPr>
          <w:ilvl w:val="0"/>
          <w:numId w:val="46"/>
        </w:numPr>
        <w:rPr>
          <w:highlight w:val="yellow"/>
        </w:rPr>
      </w:pPr>
      <w:r w:rsidRPr="008F5269">
        <w:rPr>
          <w:highlight w:val="yellow"/>
        </w:rPr>
        <w:t>Attribute names are always in lower case</w:t>
      </w:r>
    </w:p>
    <w:p w14:paraId="7C67D85F" w14:textId="77777777" w:rsidR="00683F98" w:rsidRPr="00683F98" w:rsidRDefault="00683F98" w:rsidP="00683F98">
      <w:pPr>
        <w:numPr>
          <w:ilvl w:val="1"/>
          <w:numId w:val="46"/>
        </w:numPr>
      </w:pPr>
      <w:r w:rsidRPr="00683F98">
        <w:rPr>
          <w:b/>
          <w:bCs/>
        </w:rPr>
        <w:t>&lt;p ALIGN="center"&gt;</w:t>
      </w:r>
      <w:r w:rsidRPr="00683F98">
        <w:t> should be </w:t>
      </w:r>
      <w:r w:rsidRPr="00683F98">
        <w:rPr>
          <w:b/>
          <w:bCs/>
        </w:rPr>
        <w:t>&lt;p align="center"&gt;</w:t>
      </w:r>
    </w:p>
    <w:p w14:paraId="36E4B7A3" w14:textId="77777777" w:rsidR="00683F98" w:rsidRPr="008F5269" w:rsidRDefault="00683F98" w:rsidP="00683F98">
      <w:pPr>
        <w:numPr>
          <w:ilvl w:val="0"/>
          <w:numId w:val="46"/>
        </w:numPr>
        <w:rPr>
          <w:highlight w:val="yellow"/>
        </w:rPr>
      </w:pPr>
      <w:r w:rsidRPr="008F5269">
        <w:rPr>
          <w:highlight w:val="yellow"/>
        </w:rPr>
        <w:t>All attributes must be quoted</w:t>
      </w:r>
    </w:p>
    <w:p w14:paraId="7F65BD41" w14:textId="77777777" w:rsidR="00683F98" w:rsidRPr="00683F98" w:rsidRDefault="00683F98" w:rsidP="00683F98">
      <w:pPr>
        <w:numPr>
          <w:ilvl w:val="1"/>
          <w:numId w:val="46"/>
        </w:numPr>
      </w:pPr>
      <w:r w:rsidRPr="00683F98">
        <w:rPr>
          <w:b/>
          <w:bCs/>
        </w:rPr>
        <w:t xml:space="preserve">&lt;body </w:t>
      </w:r>
      <w:proofErr w:type="spellStart"/>
      <w:r w:rsidRPr="00683F98">
        <w:rPr>
          <w:b/>
          <w:bCs/>
        </w:rPr>
        <w:t>bgcolor</w:t>
      </w:r>
      <w:proofErr w:type="spellEnd"/>
      <w:r w:rsidRPr="00683F98">
        <w:rPr>
          <w:b/>
          <w:bCs/>
        </w:rPr>
        <w:t>=black&gt;</w:t>
      </w:r>
      <w:r w:rsidRPr="00683F98">
        <w:t> will not work, you need: </w:t>
      </w:r>
      <w:r w:rsidRPr="00683F98">
        <w:rPr>
          <w:b/>
          <w:bCs/>
        </w:rPr>
        <w:t xml:space="preserve">&lt;body </w:t>
      </w:r>
      <w:proofErr w:type="spellStart"/>
      <w:r w:rsidRPr="00683F98">
        <w:rPr>
          <w:b/>
          <w:bCs/>
        </w:rPr>
        <w:t>bgcolor</w:t>
      </w:r>
      <w:proofErr w:type="spellEnd"/>
      <w:r w:rsidRPr="00683F98">
        <w:rPr>
          <w:b/>
          <w:bCs/>
        </w:rPr>
        <w:t>="black"&gt;</w:t>
      </w:r>
    </w:p>
    <w:p w14:paraId="7D1A6D08" w14:textId="77777777" w:rsidR="00683F98" w:rsidRPr="00AB30D2" w:rsidRDefault="00683F98" w:rsidP="00683F98">
      <w:pPr>
        <w:numPr>
          <w:ilvl w:val="0"/>
          <w:numId w:val="46"/>
        </w:numPr>
        <w:rPr>
          <w:highlight w:val="yellow"/>
        </w:rPr>
      </w:pPr>
      <w:r w:rsidRPr="00AB30D2">
        <w:rPr>
          <w:highlight w:val="yellow"/>
        </w:rPr>
        <w:t>Attributes cannot be minimized</w:t>
      </w:r>
    </w:p>
    <w:p w14:paraId="79D5C703" w14:textId="77777777" w:rsidR="00683F98" w:rsidRPr="00683F98" w:rsidRDefault="00683F98" w:rsidP="00683F98">
      <w:pPr>
        <w:numPr>
          <w:ilvl w:val="1"/>
          <w:numId w:val="46"/>
        </w:numPr>
      </w:pPr>
      <w:r w:rsidRPr="00683F98">
        <w:rPr>
          <w:b/>
          <w:bCs/>
        </w:rPr>
        <w:t>&lt;input type="checkbox" checked&gt;</w:t>
      </w:r>
      <w:r w:rsidRPr="00683F98">
        <w:t> cannot be used. The valid code is: </w:t>
      </w:r>
      <w:r w:rsidRPr="00683F98">
        <w:rPr>
          <w:b/>
          <w:bCs/>
        </w:rPr>
        <w:t>&lt;input type="checkbox" checked="checked" /&gt;</w:t>
      </w:r>
    </w:p>
    <w:p w14:paraId="1940A8B7" w14:textId="77777777" w:rsidR="00683F98" w:rsidRPr="00AB30D2" w:rsidRDefault="00683F98" w:rsidP="00683F98">
      <w:pPr>
        <w:numPr>
          <w:ilvl w:val="0"/>
          <w:numId w:val="46"/>
        </w:numPr>
        <w:rPr>
          <w:highlight w:val="yellow"/>
        </w:rPr>
      </w:pPr>
      <w:r w:rsidRPr="00AB30D2">
        <w:rPr>
          <w:highlight w:val="yellow"/>
        </w:rPr>
        <w:t>Name Attribute is no longer used (except with forms). Replace "name" with "id".</w:t>
      </w:r>
    </w:p>
    <w:p w14:paraId="60953A3D" w14:textId="77777777" w:rsidR="00683F98" w:rsidRPr="00683F98" w:rsidRDefault="00683F98" w:rsidP="00683F98">
      <w:pPr>
        <w:numPr>
          <w:ilvl w:val="1"/>
          <w:numId w:val="46"/>
        </w:numPr>
      </w:pPr>
      <w:r w:rsidRPr="00683F98">
        <w:rPr>
          <w:b/>
          <w:bCs/>
        </w:rPr>
        <w:t>&lt;</w:t>
      </w:r>
      <w:proofErr w:type="spellStart"/>
      <w:r w:rsidRPr="00683F98">
        <w:rPr>
          <w:b/>
          <w:bCs/>
        </w:rPr>
        <w:t>img</w:t>
      </w:r>
      <w:proofErr w:type="spellEnd"/>
      <w:r w:rsidRPr="00683F98">
        <w:rPr>
          <w:b/>
          <w:bCs/>
        </w:rPr>
        <w:t xml:space="preserve"> </w:t>
      </w:r>
      <w:proofErr w:type="spellStart"/>
      <w:r w:rsidRPr="00683F98">
        <w:rPr>
          <w:b/>
          <w:bCs/>
        </w:rPr>
        <w:t>src</w:t>
      </w:r>
      <w:proofErr w:type="spellEnd"/>
      <w:r w:rsidRPr="00683F98">
        <w:rPr>
          <w:b/>
          <w:bCs/>
        </w:rPr>
        <w:t>="picture.gif" name="</w:t>
      </w:r>
      <w:proofErr w:type="spellStart"/>
      <w:r w:rsidRPr="00683F98">
        <w:rPr>
          <w:b/>
          <w:bCs/>
        </w:rPr>
        <w:t>myimage</w:t>
      </w:r>
      <w:proofErr w:type="spellEnd"/>
      <w:r w:rsidRPr="00683F98">
        <w:rPr>
          <w:b/>
          <w:bCs/>
        </w:rPr>
        <w:t>" /&gt;</w:t>
      </w:r>
      <w:r w:rsidRPr="00683F98">
        <w:t> will not validate. Use </w:t>
      </w:r>
      <w:r w:rsidRPr="00683F98">
        <w:rPr>
          <w:b/>
          <w:bCs/>
        </w:rPr>
        <w:t>id="</w:t>
      </w:r>
      <w:proofErr w:type="spellStart"/>
      <w:r w:rsidRPr="00683F98">
        <w:rPr>
          <w:b/>
          <w:bCs/>
        </w:rPr>
        <w:t>myimage"</w:t>
      </w:r>
      <w:r w:rsidRPr="00683F98">
        <w:t>instead</w:t>
      </w:r>
      <w:proofErr w:type="spellEnd"/>
      <w:r w:rsidRPr="00683F98">
        <w:t>.</w:t>
      </w:r>
    </w:p>
    <w:p w14:paraId="57E8141E" w14:textId="77777777" w:rsidR="00683F98" w:rsidRPr="00683F98" w:rsidRDefault="00683F98" w:rsidP="00683F98">
      <w:pPr>
        <w:numPr>
          <w:ilvl w:val="0"/>
          <w:numId w:val="46"/>
        </w:numPr>
      </w:pPr>
      <w:r w:rsidRPr="00683F98">
        <w:lastRenderedPageBreak/>
        <w:t>Mandatory Elements: Every XHTML document </w:t>
      </w:r>
      <w:r w:rsidRPr="00683F98">
        <w:rPr>
          <w:b/>
          <w:bCs/>
        </w:rPr>
        <w:t>must have</w:t>
      </w:r>
      <w:r w:rsidRPr="00683F98">
        <w:t> these elements:</w:t>
      </w:r>
    </w:p>
    <w:p w14:paraId="7D58BA8E" w14:textId="77777777" w:rsidR="00683F98" w:rsidRPr="00772F9B" w:rsidRDefault="00683F98" w:rsidP="00683F98">
      <w:pPr>
        <w:numPr>
          <w:ilvl w:val="1"/>
          <w:numId w:val="46"/>
        </w:numPr>
        <w:rPr>
          <w:highlight w:val="yellow"/>
        </w:rPr>
      </w:pPr>
      <w:r w:rsidRPr="00772F9B">
        <w:rPr>
          <w:b/>
          <w:bCs/>
          <w:highlight w:val="yellow"/>
        </w:rPr>
        <w:t>&lt;html&gt;</w:t>
      </w:r>
    </w:p>
    <w:p w14:paraId="4FF9DCDC" w14:textId="77777777" w:rsidR="00683F98" w:rsidRPr="00772F9B" w:rsidRDefault="00683F98" w:rsidP="00683F98">
      <w:pPr>
        <w:numPr>
          <w:ilvl w:val="1"/>
          <w:numId w:val="46"/>
        </w:numPr>
        <w:rPr>
          <w:highlight w:val="yellow"/>
        </w:rPr>
      </w:pPr>
      <w:r w:rsidRPr="00772F9B">
        <w:rPr>
          <w:b/>
          <w:bCs/>
          <w:highlight w:val="yellow"/>
        </w:rPr>
        <w:t>&lt;head&gt;</w:t>
      </w:r>
    </w:p>
    <w:p w14:paraId="3F9AC6C1" w14:textId="77777777" w:rsidR="00683F98" w:rsidRPr="00772F9B" w:rsidRDefault="00683F98" w:rsidP="00683F98">
      <w:pPr>
        <w:numPr>
          <w:ilvl w:val="1"/>
          <w:numId w:val="46"/>
        </w:numPr>
        <w:rPr>
          <w:highlight w:val="yellow"/>
        </w:rPr>
      </w:pPr>
      <w:r w:rsidRPr="00772F9B">
        <w:rPr>
          <w:b/>
          <w:bCs/>
          <w:highlight w:val="yellow"/>
        </w:rPr>
        <w:t>&lt;title&gt;</w:t>
      </w:r>
    </w:p>
    <w:p w14:paraId="2FC7A3FE" w14:textId="77777777" w:rsidR="00683F98" w:rsidRPr="00772F9B" w:rsidRDefault="00683F98" w:rsidP="00683F98">
      <w:pPr>
        <w:numPr>
          <w:ilvl w:val="1"/>
          <w:numId w:val="46"/>
        </w:numPr>
        <w:rPr>
          <w:highlight w:val="yellow"/>
        </w:rPr>
      </w:pPr>
      <w:r w:rsidRPr="00772F9B">
        <w:rPr>
          <w:b/>
          <w:bCs/>
          <w:highlight w:val="yellow"/>
        </w:rPr>
        <w:t>&lt;body&gt;</w:t>
      </w:r>
    </w:p>
    <w:p w14:paraId="18EB24DD" w14:textId="77777777" w:rsidR="00683F98" w:rsidRPr="00683F98" w:rsidRDefault="00683F98" w:rsidP="00683F98">
      <w:pPr>
        <w:numPr>
          <w:ilvl w:val="1"/>
          <w:numId w:val="46"/>
        </w:numPr>
      </w:pPr>
      <w:r w:rsidRPr="00822E2A">
        <w:rPr>
          <w:highlight w:val="yellow"/>
        </w:rPr>
        <w:t>The </w:t>
      </w:r>
      <w:proofErr w:type="gramStart"/>
      <w:r w:rsidRPr="00822E2A">
        <w:rPr>
          <w:b/>
          <w:bCs/>
          <w:highlight w:val="yellow"/>
        </w:rPr>
        <w:t>&lt;!DOCTYPE</w:t>
      </w:r>
      <w:proofErr w:type="gramEnd"/>
      <w:r w:rsidRPr="00822E2A">
        <w:rPr>
          <w:b/>
          <w:bCs/>
          <w:highlight w:val="yellow"/>
        </w:rPr>
        <w:t>&gt;</w:t>
      </w:r>
      <w:r w:rsidRPr="00822E2A">
        <w:rPr>
          <w:highlight w:val="yellow"/>
        </w:rPr>
        <w:t> declaration</w:t>
      </w:r>
      <w:r w:rsidRPr="00683F98">
        <w:t> </w:t>
      </w:r>
      <w:r w:rsidRPr="00683F98">
        <w:rPr>
          <w:i/>
          <w:iCs/>
        </w:rPr>
        <w:t>must</w:t>
      </w:r>
      <w:r w:rsidRPr="00683F98">
        <w:t> be there, but it is </w:t>
      </w:r>
      <w:r w:rsidRPr="00683F98">
        <w:rPr>
          <w:i/>
          <w:iCs/>
        </w:rPr>
        <w:t>part</w:t>
      </w:r>
      <w:r w:rsidRPr="00683F98">
        <w:t> of the document itself rather than an element of the document.</w:t>
      </w:r>
    </w:p>
    <w:p w14:paraId="0FF1E0BE" w14:textId="77777777" w:rsidR="00683F98" w:rsidRPr="00683F98" w:rsidRDefault="00683F98" w:rsidP="00683F98">
      <w:pPr>
        <w:numPr>
          <w:ilvl w:val="0"/>
          <w:numId w:val="46"/>
        </w:numPr>
      </w:pPr>
      <w:r w:rsidRPr="00683F98">
        <w:t>Documents must be well-formed</w:t>
      </w:r>
    </w:p>
    <w:p w14:paraId="4D47A42D" w14:textId="77777777" w:rsidR="00683F98" w:rsidRPr="00683F98" w:rsidRDefault="00683F98" w:rsidP="00683F98">
      <w:pPr>
        <w:numPr>
          <w:ilvl w:val="1"/>
          <w:numId w:val="46"/>
        </w:numPr>
      </w:pPr>
      <w:r w:rsidRPr="00683F98">
        <w:t xml:space="preserve">The document must conform to </w:t>
      </w:r>
      <w:proofErr w:type="gramStart"/>
      <w:r w:rsidRPr="00683F98">
        <w:t>all of</w:t>
      </w:r>
      <w:proofErr w:type="gramEnd"/>
      <w:r w:rsidRPr="00683F98">
        <w:t xml:space="preserve"> the above rules</w:t>
      </w:r>
    </w:p>
    <w:p w14:paraId="5072334E" w14:textId="77777777" w:rsidR="00683F98" w:rsidRPr="006A13DE" w:rsidRDefault="00683F98" w:rsidP="00683F98">
      <w:pPr>
        <w:numPr>
          <w:ilvl w:val="0"/>
          <w:numId w:val="46"/>
        </w:numPr>
        <w:rPr>
          <w:highlight w:val="yellow"/>
        </w:rPr>
      </w:pPr>
      <w:r w:rsidRPr="006A13DE">
        <w:rPr>
          <w:highlight w:val="yellow"/>
        </w:rPr>
        <w:t>Optional XML declaration</w:t>
      </w:r>
    </w:p>
    <w:p w14:paraId="482712D3" w14:textId="77777777" w:rsidR="00683F98" w:rsidRPr="006A13DE" w:rsidRDefault="00683F98" w:rsidP="00683F98">
      <w:pPr>
        <w:numPr>
          <w:ilvl w:val="1"/>
          <w:numId w:val="46"/>
        </w:numPr>
        <w:rPr>
          <w:highlight w:val="yellow"/>
        </w:rPr>
      </w:pPr>
      <w:r w:rsidRPr="006A13DE">
        <w:rPr>
          <w:highlight w:val="yellow"/>
        </w:rPr>
        <w:t>Not </w:t>
      </w:r>
      <w:r w:rsidRPr="006A13DE">
        <w:rPr>
          <w:i/>
          <w:iCs/>
          <w:highlight w:val="yellow"/>
        </w:rPr>
        <w:t>required</w:t>
      </w:r>
      <w:r w:rsidRPr="006A13DE">
        <w:rPr>
          <w:highlight w:val="yellow"/>
        </w:rPr>
        <w:t>, but good practice:</w:t>
      </w:r>
    </w:p>
    <w:p w14:paraId="1E09FA2D" w14:textId="77777777" w:rsidR="00683F98" w:rsidRPr="006A13DE" w:rsidRDefault="00683F98" w:rsidP="00683F98">
      <w:pPr>
        <w:numPr>
          <w:ilvl w:val="1"/>
          <w:numId w:val="46"/>
        </w:numPr>
        <w:rPr>
          <w:highlight w:val="yellow"/>
        </w:rPr>
      </w:pPr>
      <w:proofErr w:type="gramStart"/>
      <w:r w:rsidRPr="006A13DE">
        <w:rPr>
          <w:b/>
          <w:bCs/>
          <w:highlight w:val="yellow"/>
        </w:rPr>
        <w:t>&lt;?xml</w:t>
      </w:r>
      <w:proofErr w:type="gramEnd"/>
      <w:r w:rsidRPr="006A13DE">
        <w:rPr>
          <w:b/>
          <w:bCs/>
          <w:highlight w:val="yellow"/>
        </w:rPr>
        <w:t xml:space="preserve"> version="1.0" encoding="ISO-8859-1"?&gt;</w:t>
      </w:r>
    </w:p>
    <w:p w14:paraId="7FCF5BCC" w14:textId="40961479" w:rsidR="00683F98" w:rsidRPr="00F466D8" w:rsidRDefault="00683F98" w:rsidP="00683F98">
      <w:pPr>
        <w:numPr>
          <w:ilvl w:val="0"/>
          <w:numId w:val="46"/>
        </w:numPr>
      </w:pPr>
      <w:r w:rsidRPr="00683F98">
        <w:t>Optional Element: An XHTML document should also declare the type and character encoding in the head section to ensure the server sends the correct content-type header: </w:t>
      </w:r>
      <w:r w:rsidRPr="00683F98">
        <w:br/>
      </w:r>
      <w:r w:rsidRPr="00F466D8">
        <w:rPr>
          <w:b/>
          <w:bCs/>
          <w:highlight w:val="yellow"/>
        </w:rPr>
        <w:t>&lt;meta http-</w:t>
      </w:r>
      <w:proofErr w:type="spellStart"/>
      <w:r w:rsidRPr="00F466D8">
        <w:rPr>
          <w:b/>
          <w:bCs/>
          <w:highlight w:val="yellow"/>
        </w:rPr>
        <w:t>equiv</w:t>
      </w:r>
      <w:proofErr w:type="spellEnd"/>
      <w:r w:rsidRPr="00F466D8">
        <w:rPr>
          <w:b/>
          <w:bCs/>
          <w:highlight w:val="yellow"/>
        </w:rPr>
        <w:t>="Content-Type" content="text/html" charset="UTF-8"&gt;</w:t>
      </w:r>
    </w:p>
    <w:p w14:paraId="589C48C9" w14:textId="7EA13742" w:rsidR="00F466D8" w:rsidRDefault="00F466D8" w:rsidP="00F466D8"/>
    <w:p w14:paraId="162BC36A" w14:textId="77777777" w:rsidR="00BA30ED" w:rsidRPr="00BA30ED" w:rsidRDefault="00BA30ED" w:rsidP="00BA30ED">
      <w:pPr>
        <w:rPr>
          <w:b/>
          <w:bCs/>
        </w:rPr>
      </w:pPr>
      <w:r w:rsidRPr="00BA30ED">
        <w:rPr>
          <w:b/>
          <w:bCs/>
        </w:rPr>
        <w:t>XHTML Documents</w:t>
      </w:r>
    </w:p>
    <w:p w14:paraId="27F46DE2" w14:textId="77777777" w:rsidR="00BA30ED" w:rsidRPr="00BA30ED" w:rsidRDefault="00BA30ED" w:rsidP="00BA30ED">
      <w:pPr>
        <w:rPr>
          <w:b/>
          <w:bCs/>
        </w:rPr>
      </w:pPr>
      <w:r w:rsidRPr="00BA30ED">
        <w:rPr>
          <w:b/>
          <w:bCs/>
        </w:rPr>
        <w:t>DTD: Document Type Definition</w:t>
      </w:r>
    </w:p>
    <w:p w14:paraId="67284FAA" w14:textId="77777777" w:rsidR="00BA30ED" w:rsidRPr="00BA30ED" w:rsidRDefault="00BA30ED" w:rsidP="00BA30ED">
      <w:pPr>
        <w:numPr>
          <w:ilvl w:val="0"/>
          <w:numId w:val="47"/>
        </w:numPr>
      </w:pPr>
      <w:r w:rsidRPr="00BA30ED">
        <w:t>A description of the document, and the legal definitions that fall within it.</w:t>
      </w:r>
    </w:p>
    <w:p w14:paraId="1085216D" w14:textId="77777777" w:rsidR="00BA30ED" w:rsidRPr="00BA30ED" w:rsidRDefault="00BA30ED" w:rsidP="00BA30ED">
      <w:pPr>
        <w:numPr>
          <w:ilvl w:val="0"/>
          <w:numId w:val="47"/>
        </w:numPr>
      </w:pPr>
      <w:r w:rsidRPr="00BA30ED">
        <w:t>The DTD defines the syntax of the page in SGML.</w:t>
      </w:r>
    </w:p>
    <w:p w14:paraId="5E5FFEF4" w14:textId="77777777" w:rsidR="00BA30ED" w:rsidRPr="00BA30ED" w:rsidRDefault="00BA30ED" w:rsidP="00BA30ED">
      <w:pPr>
        <w:numPr>
          <w:ilvl w:val="0"/>
          <w:numId w:val="47"/>
        </w:numPr>
      </w:pPr>
      <w:r w:rsidRPr="00BA30ED">
        <w:t xml:space="preserve">This translates to: Because XHTML is just the application of XML to HTML, you need to tell the browser (the interpreter) how to interpret </w:t>
      </w:r>
      <w:proofErr w:type="gramStart"/>
      <w:r w:rsidRPr="00BA30ED">
        <w:t>all of</w:t>
      </w:r>
      <w:proofErr w:type="gramEnd"/>
      <w:r w:rsidRPr="00BA30ED">
        <w:t xml:space="preserve"> the code on the page.</w:t>
      </w:r>
    </w:p>
    <w:p w14:paraId="736CFE5E" w14:textId="77777777" w:rsidR="00F60768" w:rsidRPr="00F60768" w:rsidRDefault="00F60768" w:rsidP="00F60768">
      <w:pPr>
        <w:rPr>
          <w:b/>
          <w:bCs/>
        </w:rPr>
      </w:pPr>
      <w:r w:rsidRPr="00F60768">
        <w:rPr>
          <w:b/>
          <w:bCs/>
        </w:rPr>
        <w:t>Three kinds of DTD:</w:t>
      </w:r>
    </w:p>
    <w:p w14:paraId="37674B7E" w14:textId="77777777" w:rsidR="00F60768" w:rsidRPr="00F60768" w:rsidRDefault="00F60768" w:rsidP="00F60768">
      <w:pPr>
        <w:rPr>
          <w:b/>
          <w:bCs/>
        </w:rPr>
      </w:pPr>
      <w:r w:rsidRPr="00F60768">
        <w:rPr>
          <w:b/>
          <w:bCs/>
        </w:rPr>
        <w:t>Strict</w:t>
      </w:r>
    </w:p>
    <w:p w14:paraId="10C7F79E" w14:textId="77777777" w:rsidR="00F60768" w:rsidRPr="00F60768" w:rsidRDefault="00F60768" w:rsidP="00F60768">
      <w:pPr>
        <w:numPr>
          <w:ilvl w:val="0"/>
          <w:numId w:val="48"/>
        </w:numPr>
      </w:pPr>
      <w:proofErr w:type="gramStart"/>
      <w:r w:rsidRPr="00F60768">
        <w:rPr>
          <w:b/>
          <w:bCs/>
        </w:rPr>
        <w:t>&lt;!DOCTYPE</w:t>
      </w:r>
      <w:proofErr w:type="gramEnd"/>
      <w:r w:rsidRPr="00F60768">
        <w:rPr>
          <w:b/>
          <w:bCs/>
        </w:rPr>
        <w:t xml:space="preserve"> html PUBLIC "-//W3C//DTD XHTML 1.0 Strict//EN" "http://www.w3.org/TR/xhtml1/DTD/xhtml1-strict.dtd"&gt;</w:t>
      </w:r>
    </w:p>
    <w:p w14:paraId="62732FE1" w14:textId="77777777" w:rsidR="00F60768" w:rsidRPr="00F60768" w:rsidRDefault="00F60768" w:rsidP="00F60768">
      <w:pPr>
        <w:numPr>
          <w:ilvl w:val="0"/>
          <w:numId w:val="48"/>
        </w:numPr>
      </w:pPr>
      <w:r w:rsidRPr="00F60768">
        <w:t>Mostly used for technical documents or content that requires very little markup.</w:t>
      </w:r>
    </w:p>
    <w:p w14:paraId="7800AF84" w14:textId="77777777" w:rsidR="00F60768" w:rsidRPr="00F60768" w:rsidRDefault="00F60768" w:rsidP="00F60768">
      <w:pPr>
        <w:numPr>
          <w:ilvl w:val="0"/>
          <w:numId w:val="48"/>
        </w:numPr>
      </w:pPr>
      <w:r w:rsidRPr="00F60768">
        <w:t>This is the original intention of the W3C"s recommendation.</w:t>
      </w:r>
    </w:p>
    <w:p w14:paraId="4D5A408E" w14:textId="77777777" w:rsidR="00F60768" w:rsidRPr="00F60768" w:rsidRDefault="00F60768" w:rsidP="00F60768">
      <w:pPr>
        <w:rPr>
          <w:b/>
          <w:bCs/>
        </w:rPr>
      </w:pPr>
      <w:r w:rsidRPr="00F60768">
        <w:rPr>
          <w:b/>
          <w:bCs/>
        </w:rPr>
        <w:t>Transitional (most common)</w:t>
      </w:r>
    </w:p>
    <w:p w14:paraId="1A6B6D1E" w14:textId="77777777" w:rsidR="00F60768" w:rsidRPr="00F60768" w:rsidRDefault="00F60768" w:rsidP="00F60768">
      <w:pPr>
        <w:numPr>
          <w:ilvl w:val="0"/>
          <w:numId w:val="49"/>
        </w:numPr>
      </w:pPr>
      <w:proofErr w:type="gramStart"/>
      <w:r w:rsidRPr="00F60768">
        <w:rPr>
          <w:b/>
          <w:bCs/>
        </w:rPr>
        <w:t>&lt;!DOCTYPE</w:t>
      </w:r>
      <w:proofErr w:type="gramEnd"/>
      <w:r w:rsidRPr="00F60768">
        <w:rPr>
          <w:b/>
          <w:bCs/>
        </w:rPr>
        <w:t xml:space="preserve"> html PUBLIC "-//W3C//DTD XHTML 1.0 Transitional//EN" "http://www.w3.org/TR/xhtml1/DTD/xhtml1-transitional.dtd"&gt;</w:t>
      </w:r>
    </w:p>
    <w:p w14:paraId="2645D019" w14:textId="77777777" w:rsidR="00F60768" w:rsidRPr="00F60768" w:rsidRDefault="00F60768" w:rsidP="00F60768">
      <w:pPr>
        <w:numPr>
          <w:ilvl w:val="0"/>
          <w:numId w:val="49"/>
        </w:numPr>
      </w:pPr>
      <w:r w:rsidRPr="00F60768">
        <w:lastRenderedPageBreak/>
        <w:t>This is by far the most common DTD in use today</w:t>
      </w:r>
    </w:p>
    <w:p w14:paraId="5F4D0B66" w14:textId="77777777" w:rsidR="00F60768" w:rsidRPr="00F60768" w:rsidRDefault="00F60768" w:rsidP="00F60768">
      <w:pPr>
        <w:numPr>
          <w:ilvl w:val="0"/>
          <w:numId w:val="49"/>
        </w:numPr>
      </w:pPr>
      <w:r w:rsidRPr="00F60768">
        <w:t>Supports most HTML features</w:t>
      </w:r>
    </w:p>
    <w:p w14:paraId="29BB2A5D" w14:textId="77777777" w:rsidR="00F60768" w:rsidRPr="00F60768" w:rsidRDefault="00F60768" w:rsidP="00F60768">
      <w:pPr>
        <w:numPr>
          <w:ilvl w:val="0"/>
          <w:numId w:val="49"/>
        </w:numPr>
      </w:pPr>
      <w:r w:rsidRPr="00F60768">
        <w:t>Was created to provide a middle ground for users trying to convert from HTML to XHTML in stages.</w:t>
      </w:r>
    </w:p>
    <w:p w14:paraId="0C54F141" w14:textId="77777777" w:rsidR="00F60768" w:rsidRPr="00F60768" w:rsidRDefault="00F60768" w:rsidP="00F60768">
      <w:pPr>
        <w:rPr>
          <w:b/>
          <w:bCs/>
        </w:rPr>
      </w:pPr>
      <w:r w:rsidRPr="00F60768">
        <w:rPr>
          <w:b/>
          <w:bCs/>
        </w:rPr>
        <w:t>Frameset</w:t>
      </w:r>
    </w:p>
    <w:p w14:paraId="31B7F852" w14:textId="77777777" w:rsidR="00F60768" w:rsidRPr="00F60768" w:rsidRDefault="00F60768" w:rsidP="00F60768">
      <w:pPr>
        <w:numPr>
          <w:ilvl w:val="0"/>
          <w:numId w:val="50"/>
        </w:numPr>
      </w:pPr>
      <w:proofErr w:type="gramStart"/>
      <w:r w:rsidRPr="00F60768">
        <w:rPr>
          <w:b/>
          <w:bCs/>
        </w:rPr>
        <w:t>&lt;!DOCTYPE</w:t>
      </w:r>
      <w:proofErr w:type="gramEnd"/>
      <w:r w:rsidRPr="00F60768">
        <w:rPr>
          <w:b/>
          <w:bCs/>
        </w:rPr>
        <w:t xml:space="preserve"> html PUBLIC "-//W3C//DTD XHTML 1.0 Frameset//EN" "http://www.w3.org/TR/xhtml1/DTD/xhtml1-frameset.dtd"&gt;</w:t>
      </w:r>
    </w:p>
    <w:p w14:paraId="79BE33FB" w14:textId="77777777" w:rsidR="00F60768" w:rsidRPr="00F60768" w:rsidRDefault="00F60768" w:rsidP="00F60768">
      <w:pPr>
        <w:numPr>
          <w:ilvl w:val="0"/>
          <w:numId w:val="50"/>
        </w:numPr>
      </w:pPr>
      <w:r w:rsidRPr="00F60768">
        <w:t>Same as Transitional, but allows the use of frames</w:t>
      </w:r>
    </w:p>
    <w:p w14:paraId="10DD2E5B" w14:textId="77777777" w:rsidR="00F60768" w:rsidRPr="00F60768" w:rsidRDefault="00F60768" w:rsidP="00F60768">
      <w:pPr>
        <w:rPr>
          <w:b/>
          <w:bCs/>
        </w:rPr>
      </w:pPr>
      <w:r w:rsidRPr="00F60768">
        <w:rPr>
          <w:b/>
          <w:bCs/>
        </w:rPr>
        <w:t>XHTML 1.0 template</w:t>
      </w:r>
    </w:p>
    <w:p w14:paraId="10480A71" w14:textId="51D8733F" w:rsidR="00F60768" w:rsidRPr="00F60768" w:rsidRDefault="00F60768" w:rsidP="00F60768">
      <w:r w:rsidRPr="00F60768">
        <w:object w:dxaOrig="4230" w:dyaOrig="2325" w14:anchorId="581331DE">
          <v:shape id="_x0000_i1034" type="#_x0000_t75" style="width:211.5pt;height:116.25pt" o:ole="">
            <v:imagedata r:id="rId38" o:title=""/>
          </v:shape>
          <w:control r:id="rId39" w:name="DefaultOcxName1" w:shapeid="_x0000_i1034"/>
        </w:object>
      </w:r>
    </w:p>
    <w:p w14:paraId="09D1E2EE" w14:textId="77777777" w:rsidR="00F466D8" w:rsidRPr="00683F98" w:rsidRDefault="00F466D8" w:rsidP="00F466D8"/>
    <w:p w14:paraId="0D914D60" w14:textId="77777777" w:rsidR="00243E8E" w:rsidRPr="00243E8E" w:rsidRDefault="00683F98" w:rsidP="00243E8E">
      <w:pPr>
        <w:rPr>
          <w:b/>
          <w:bCs/>
        </w:rPr>
      </w:pPr>
      <w:r w:rsidRPr="00683F98">
        <w:t xml:space="preserve"> </w:t>
      </w:r>
      <w:r w:rsidR="00243E8E" w:rsidRPr="00243E8E">
        <w:rPr>
          <w:b/>
          <w:bCs/>
        </w:rPr>
        <w:t>XHTML2</w:t>
      </w:r>
    </w:p>
    <w:p w14:paraId="1A521D4A" w14:textId="77777777" w:rsidR="00243E8E" w:rsidRPr="00243E8E" w:rsidRDefault="00243E8E" w:rsidP="00243E8E">
      <w:pPr>
        <w:numPr>
          <w:ilvl w:val="0"/>
          <w:numId w:val="51"/>
        </w:numPr>
      </w:pPr>
      <w:r w:rsidRPr="00243E8E">
        <w:t>Between 2002 and 2006, a significant amount of development was attempted for XHTML2</w:t>
      </w:r>
    </w:p>
    <w:p w14:paraId="5B3A6950" w14:textId="77777777" w:rsidR="00243E8E" w:rsidRPr="00243E8E" w:rsidRDefault="00243E8E" w:rsidP="00243E8E">
      <w:pPr>
        <w:numPr>
          <w:ilvl w:val="0"/>
          <w:numId w:val="51"/>
        </w:numPr>
      </w:pPr>
      <w:proofErr w:type="gramStart"/>
      <w:r w:rsidRPr="00243E8E">
        <w:t>An early decision</w:t>
      </w:r>
      <w:proofErr w:type="gramEnd"/>
      <w:r w:rsidRPr="00243E8E">
        <w:t xml:space="preserve"> was to abandon backward compatibility with XHTML1 and HTML4.x leading to significant controversy</w:t>
      </w:r>
    </w:p>
    <w:p w14:paraId="6AE6FC33" w14:textId="77777777" w:rsidR="00243E8E" w:rsidRPr="00243E8E" w:rsidRDefault="00243E8E" w:rsidP="00243E8E">
      <w:pPr>
        <w:numPr>
          <w:ilvl w:val="0"/>
          <w:numId w:val="51"/>
        </w:numPr>
      </w:pPr>
      <w:r w:rsidRPr="00243E8E">
        <w:t>What does that </w:t>
      </w:r>
      <w:r w:rsidRPr="00243E8E">
        <w:rPr>
          <w:i/>
          <w:iCs/>
        </w:rPr>
        <w:t>mean</w:t>
      </w:r>
      <w:r w:rsidRPr="00243E8E">
        <w:t>? "abandon backward compatibility"?</w:t>
      </w:r>
    </w:p>
    <w:p w14:paraId="3A661E13" w14:textId="77777777" w:rsidR="00243E8E" w:rsidRPr="00243E8E" w:rsidRDefault="00243E8E" w:rsidP="00243E8E">
      <w:pPr>
        <w:numPr>
          <w:ilvl w:val="1"/>
          <w:numId w:val="51"/>
        </w:numPr>
      </w:pPr>
      <w:r w:rsidRPr="00243E8E">
        <w:t>Deprecated tags would no longer work</w:t>
      </w:r>
    </w:p>
    <w:p w14:paraId="7A9C87F4" w14:textId="77777777" w:rsidR="00243E8E" w:rsidRPr="00243E8E" w:rsidRDefault="00243E8E" w:rsidP="00243E8E">
      <w:pPr>
        <w:numPr>
          <w:ilvl w:val="1"/>
          <w:numId w:val="51"/>
        </w:numPr>
      </w:pPr>
      <w:r w:rsidRPr="00243E8E">
        <w:t>All "old" code would have to be updated if you wanted to deliver XHTML</w:t>
      </w:r>
    </w:p>
    <w:p w14:paraId="62189FAA" w14:textId="77777777" w:rsidR="00243E8E" w:rsidRPr="00243E8E" w:rsidRDefault="00243E8E" w:rsidP="00243E8E">
      <w:pPr>
        <w:numPr>
          <w:ilvl w:val="1"/>
          <w:numId w:val="51"/>
        </w:numPr>
      </w:pPr>
      <w:r w:rsidRPr="00243E8E">
        <w:t>Browsers would have even more work to do when rendering pages</w:t>
      </w:r>
    </w:p>
    <w:p w14:paraId="65B218B1" w14:textId="77777777" w:rsidR="00243E8E" w:rsidRPr="00243E8E" w:rsidRDefault="00243E8E" w:rsidP="00243E8E">
      <w:pPr>
        <w:numPr>
          <w:ilvl w:val="0"/>
          <w:numId w:val="51"/>
        </w:numPr>
      </w:pPr>
      <w:r w:rsidRPr="00243E8E">
        <w:t>Some additional changes:</w:t>
      </w:r>
    </w:p>
    <w:p w14:paraId="7C6A39A1" w14:textId="77777777" w:rsidR="00243E8E" w:rsidRPr="00243E8E" w:rsidRDefault="00243E8E" w:rsidP="00243E8E">
      <w:pPr>
        <w:numPr>
          <w:ilvl w:val="1"/>
          <w:numId w:val="51"/>
        </w:numPr>
      </w:pPr>
      <w:r w:rsidRPr="00243E8E">
        <w:t xml:space="preserve">Forms will now be controlled by </w:t>
      </w:r>
      <w:proofErr w:type="spellStart"/>
      <w:r w:rsidRPr="00243E8E">
        <w:t>XForms</w:t>
      </w:r>
      <w:proofErr w:type="spellEnd"/>
      <w:r w:rsidRPr="00243E8E">
        <w:t>, a new system that allows for error checking, preformatted input fields and more</w:t>
      </w:r>
    </w:p>
    <w:p w14:paraId="1231D4F2" w14:textId="77777777" w:rsidR="00243E8E" w:rsidRPr="00243E8E" w:rsidRDefault="00243E8E" w:rsidP="00243E8E">
      <w:pPr>
        <w:numPr>
          <w:ilvl w:val="1"/>
          <w:numId w:val="51"/>
        </w:numPr>
      </w:pPr>
      <w:r w:rsidRPr="00243E8E">
        <w:t>DOM events will be replaced with XML Events - a system for registering and handling events within an XML document, requiring very strict coding standards</w:t>
      </w:r>
    </w:p>
    <w:p w14:paraId="1CC2FA58" w14:textId="77777777" w:rsidR="00243E8E" w:rsidRPr="00243E8E" w:rsidRDefault="00243E8E" w:rsidP="00243E8E">
      <w:pPr>
        <w:numPr>
          <w:ilvl w:val="1"/>
          <w:numId w:val="51"/>
        </w:numPr>
      </w:pPr>
      <w:r w:rsidRPr="00243E8E">
        <w:t>Lists for Navigation can be created with a new </w:t>
      </w:r>
      <w:r w:rsidRPr="00243E8E">
        <w:rPr>
          <w:b/>
          <w:bCs/>
        </w:rPr>
        <w:t>n1</w:t>
      </w:r>
      <w:r w:rsidRPr="00243E8E">
        <w:t> tag</w:t>
      </w:r>
    </w:p>
    <w:p w14:paraId="7F0ABECF" w14:textId="77777777" w:rsidR="00243E8E" w:rsidRPr="00243E8E" w:rsidRDefault="00243E8E" w:rsidP="00243E8E">
      <w:pPr>
        <w:numPr>
          <w:ilvl w:val="1"/>
          <w:numId w:val="51"/>
        </w:numPr>
      </w:pPr>
      <w:r w:rsidRPr="00243E8E">
        <w:lastRenderedPageBreak/>
        <w:t>Any element can have </w:t>
      </w:r>
      <w:proofErr w:type="spellStart"/>
      <w:r w:rsidRPr="00243E8E">
        <w:rPr>
          <w:b/>
          <w:bCs/>
        </w:rPr>
        <w:t>href</w:t>
      </w:r>
      <w:proofErr w:type="spellEnd"/>
      <w:r w:rsidRPr="00243E8E">
        <w:t> or </w:t>
      </w:r>
      <w:proofErr w:type="spellStart"/>
      <w:r w:rsidRPr="00243E8E">
        <w:rPr>
          <w:b/>
          <w:bCs/>
        </w:rPr>
        <w:t>src</w:t>
      </w:r>
      <w:proofErr w:type="spellEnd"/>
      <w:r w:rsidRPr="00243E8E">
        <w:t> attributes, allowing for links and/or image replacement</w:t>
      </w:r>
    </w:p>
    <w:p w14:paraId="5A46F7EB" w14:textId="77777777" w:rsidR="00243E8E" w:rsidRPr="00243E8E" w:rsidRDefault="00243E8E" w:rsidP="00243E8E">
      <w:pPr>
        <w:numPr>
          <w:ilvl w:val="0"/>
          <w:numId w:val="51"/>
        </w:numPr>
      </w:pPr>
      <w:r w:rsidRPr="00243E8E">
        <w:t>Some of the more contentious issues were split out into modules to be worked on by the W3C XHTML Working Group</w:t>
      </w:r>
    </w:p>
    <w:p w14:paraId="6FA1E1C9" w14:textId="77777777" w:rsidR="00243E8E" w:rsidRPr="00243E8E" w:rsidRDefault="00243E8E" w:rsidP="00243E8E">
      <w:pPr>
        <w:numPr>
          <w:ilvl w:val="0"/>
          <w:numId w:val="51"/>
        </w:numPr>
      </w:pPr>
      <w:r w:rsidRPr="00243E8E">
        <w:t>At one point, a question was asked:</w:t>
      </w:r>
    </w:p>
    <w:p w14:paraId="305FE00B" w14:textId="77777777" w:rsidR="00243E8E" w:rsidRPr="00243E8E" w:rsidRDefault="00243E8E" w:rsidP="00243E8E">
      <w:pPr>
        <w:numPr>
          <w:ilvl w:val="1"/>
          <w:numId w:val="51"/>
        </w:numPr>
      </w:pPr>
      <w:r w:rsidRPr="00243E8E">
        <w:t xml:space="preserve">Shouldn't we be </w:t>
      </w:r>
      <w:proofErr w:type="gramStart"/>
      <w:r w:rsidRPr="00243E8E">
        <w:t>taking into account</w:t>
      </w:r>
      <w:proofErr w:type="gramEnd"/>
      <w:r w:rsidRPr="00243E8E">
        <w:t xml:space="preserve"> the billions of pages that are already out there, make the upgrading part easy and focus on the kinds of things people are actually doing today?</w:t>
      </w:r>
    </w:p>
    <w:p w14:paraId="6922E1EE" w14:textId="77777777" w:rsidR="00243E8E" w:rsidRPr="00243E8E" w:rsidRDefault="00243E8E" w:rsidP="00243E8E">
      <w:pPr>
        <w:numPr>
          <w:ilvl w:val="0"/>
          <w:numId w:val="51"/>
        </w:numPr>
      </w:pPr>
      <w:r w:rsidRPr="00243E8E">
        <w:t>Maybe not </w:t>
      </w:r>
      <w:r w:rsidRPr="00243E8E">
        <w:rPr>
          <w:i/>
          <w:iCs/>
        </w:rPr>
        <w:t>exactly</w:t>
      </w:r>
      <w:r w:rsidRPr="00243E8E">
        <w:t> that, but close</w:t>
      </w:r>
    </w:p>
    <w:p w14:paraId="7A4262CA" w14:textId="77777777" w:rsidR="00243E8E" w:rsidRPr="00243E8E" w:rsidRDefault="00243E8E" w:rsidP="00243E8E">
      <w:pPr>
        <w:numPr>
          <w:ilvl w:val="0"/>
          <w:numId w:val="51"/>
        </w:numPr>
      </w:pPr>
      <w:r w:rsidRPr="00243E8E">
        <w:t xml:space="preserve">A vote was </w:t>
      </w:r>
      <w:proofErr w:type="gramStart"/>
      <w:r w:rsidRPr="00243E8E">
        <w:t>called</w:t>
      </w:r>
      <w:proofErr w:type="gramEnd"/>
      <w:r w:rsidRPr="00243E8E">
        <w:t xml:space="preserve"> and the motion was defeated. But the people who thought it was </w:t>
      </w:r>
      <w:proofErr w:type="gramStart"/>
      <w:r w:rsidRPr="00243E8E">
        <w:t>a good idea</w:t>
      </w:r>
      <w:proofErr w:type="gramEnd"/>
      <w:r w:rsidRPr="00243E8E">
        <w:t xml:space="preserve"> wanted to move forward</w:t>
      </w:r>
    </w:p>
    <w:p w14:paraId="5FD4DED6" w14:textId="77777777" w:rsidR="00243E8E" w:rsidRPr="00243E8E" w:rsidRDefault="00243E8E" w:rsidP="00243E8E">
      <w:pPr>
        <w:numPr>
          <w:ilvl w:val="0"/>
          <w:numId w:val="51"/>
        </w:numPr>
      </w:pPr>
      <w:r w:rsidRPr="00243E8E">
        <w:t>As a result - they created the WHATWG (Web Hypertext Application Technology Working Group) and began working on a competing specification, which was originally called Web Applications 1.0</w:t>
      </w:r>
    </w:p>
    <w:p w14:paraId="30C75710" w14:textId="77777777" w:rsidR="00856577" w:rsidRPr="00856577" w:rsidRDefault="00243E8E" w:rsidP="00856577">
      <w:pPr>
        <w:pStyle w:val="Heading3"/>
        <w:spacing w:before="225" w:after="45"/>
        <w:rPr>
          <w:rFonts w:ascii="Verdana" w:eastAsia="Times New Roman" w:hAnsi="Verdana" w:cs="Times New Roman"/>
          <w:b/>
          <w:bCs/>
          <w:color w:val="333333"/>
          <w:sz w:val="18"/>
          <w:szCs w:val="18"/>
        </w:rPr>
      </w:pPr>
      <w:r w:rsidRPr="00243E8E">
        <w:t xml:space="preserve"> </w:t>
      </w:r>
      <w:r w:rsidR="00856577" w:rsidRPr="00856577">
        <w:rPr>
          <w:rFonts w:ascii="Verdana" w:eastAsia="Times New Roman" w:hAnsi="Verdana" w:cs="Times New Roman"/>
          <w:b/>
          <w:bCs/>
          <w:color w:val="333333"/>
          <w:sz w:val="18"/>
          <w:szCs w:val="18"/>
        </w:rPr>
        <w:t>Arising out of the morass</w:t>
      </w:r>
    </w:p>
    <w:p w14:paraId="6A63DC73" w14:textId="77777777" w:rsidR="00856577" w:rsidRPr="00856577" w:rsidRDefault="00856577" w:rsidP="00856577">
      <w:pPr>
        <w:numPr>
          <w:ilvl w:val="0"/>
          <w:numId w:val="52"/>
        </w:numPr>
        <w:spacing w:before="100" w:beforeAutospacing="1" w:after="100" w:afterAutospacing="1" w:line="240" w:lineRule="auto"/>
        <w:ind w:left="0"/>
        <w:rPr>
          <w:rFonts w:ascii="Verdana" w:eastAsia="Times New Roman" w:hAnsi="Verdana" w:cs="Times New Roman"/>
          <w:color w:val="000000"/>
          <w:sz w:val="18"/>
          <w:szCs w:val="18"/>
          <w:highlight w:val="yellow"/>
        </w:rPr>
      </w:pPr>
      <w:r w:rsidRPr="00856577">
        <w:rPr>
          <w:rFonts w:ascii="Verdana" w:eastAsia="Times New Roman" w:hAnsi="Verdana" w:cs="Times New Roman"/>
          <w:color w:val="000000"/>
          <w:sz w:val="18"/>
          <w:szCs w:val="18"/>
          <w:highlight w:val="yellow"/>
        </w:rPr>
        <w:t>HTML5 was born out of frustration with languishing XHTML2 development</w:t>
      </w:r>
    </w:p>
    <w:p w14:paraId="140D073D" w14:textId="77777777" w:rsidR="00856577" w:rsidRPr="00856577" w:rsidRDefault="00856577" w:rsidP="00856577">
      <w:pPr>
        <w:numPr>
          <w:ilvl w:val="0"/>
          <w:numId w:val="52"/>
        </w:numPr>
        <w:spacing w:before="100" w:beforeAutospacing="1" w:after="100" w:afterAutospacing="1" w:line="240" w:lineRule="auto"/>
        <w:ind w:left="0"/>
        <w:rPr>
          <w:rFonts w:ascii="Verdana" w:eastAsia="Times New Roman" w:hAnsi="Verdana" w:cs="Times New Roman"/>
          <w:color w:val="000000"/>
          <w:sz w:val="18"/>
          <w:szCs w:val="18"/>
        </w:rPr>
      </w:pPr>
      <w:r w:rsidRPr="00856577">
        <w:rPr>
          <w:rFonts w:ascii="Verdana" w:eastAsia="Times New Roman" w:hAnsi="Verdana" w:cs="Times New Roman"/>
          <w:color w:val="000000"/>
          <w:sz w:val="18"/>
          <w:szCs w:val="18"/>
        </w:rPr>
        <w:t>The last official spec of XHTML had come in 2000 and by 2005, there was little forward movement, with the development bogged down in committees and problems reaching consensus</w:t>
      </w:r>
    </w:p>
    <w:p w14:paraId="52DB725F" w14:textId="77777777" w:rsidR="00856577" w:rsidRPr="00856577" w:rsidRDefault="00856577" w:rsidP="00856577">
      <w:pPr>
        <w:numPr>
          <w:ilvl w:val="0"/>
          <w:numId w:val="52"/>
        </w:numPr>
        <w:spacing w:before="100" w:beforeAutospacing="1" w:after="100" w:afterAutospacing="1" w:line="240" w:lineRule="auto"/>
        <w:ind w:left="0"/>
        <w:rPr>
          <w:rFonts w:ascii="Verdana" w:eastAsia="Times New Roman" w:hAnsi="Verdana" w:cs="Times New Roman"/>
          <w:color w:val="000000"/>
          <w:sz w:val="18"/>
          <w:szCs w:val="18"/>
        </w:rPr>
      </w:pPr>
      <w:r w:rsidRPr="00856577">
        <w:rPr>
          <w:rFonts w:ascii="Verdana" w:eastAsia="Times New Roman" w:hAnsi="Verdana" w:cs="Times New Roman"/>
          <w:color w:val="000000"/>
          <w:sz w:val="18"/>
          <w:szCs w:val="18"/>
        </w:rPr>
        <w:t xml:space="preserve">There were two distinct camps: Strict and </w:t>
      </w:r>
      <w:proofErr w:type="gramStart"/>
      <w:r w:rsidRPr="00856577">
        <w:rPr>
          <w:rFonts w:ascii="Verdana" w:eastAsia="Times New Roman" w:hAnsi="Verdana" w:cs="Times New Roman"/>
          <w:color w:val="000000"/>
          <w:sz w:val="18"/>
          <w:szCs w:val="18"/>
        </w:rPr>
        <w:t>Non Strict</w:t>
      </w:r>
      <w:proofErr w:type="gramEnd"/>
      <w:r w:rsidRPr="00856577">
        <w:rPr>
          <w:rFonts w:ascii="Verdana" w:eastAsia="Times New Roman" w:hAnsi="Verdana" w:cs="Times New Roman"/>
          <w:color w:val="000000"/>
          <w:sz w:val="18"/>
          <w:szCs w:val="18"/>
        </w:rPr>
        <w:t xml:space="preserve"> (overly simplified terms)</w:t>
      </w:r>
    </w:p>
    <w:p w14:paraId="47BF7DBA" w14:textId="77777777" w:rsidR="00856577" w:rsidRPr="00856577" w:rsidRDefault="00856577" w:rsidP="00856577">
      <w:pPr>
        <w:numPr>
          <w:ilvl w:val="0"/>
          <w:numId w:val="52"/>
        </w:numPr>
        <w:spacing w:before="100" w:beforeAutospacing="1" w:after="100" w:afterAutospacing="1" w:line="240" w:lineRule="auto"/>
        <w:ind w:left="0"/>
        <w:rPr>
          <w:rFonts w:ascii="Verdana" w:eastAsia="Times New Roman" w:hAnsi="Verdana" w:cs="Times New Roman"/>
          <w:color w:val="000000"/>
          <w:sz w:val="18"/>
          <w:szCs w:val="18"/>
        </w:rPr>
      </w:pPr>
      <w:r w:rsidRPr="00856577">
        <w:rPr>
          <w:rFonts w:ascii="Verdana" w:eastAsia="Times New Roman" w:hAnsi="Verdana" w:cs="Times New Roman"/>
          <w:color w:val="000000"/>
          <w:sz w:val="18"/>
          <w:szCs w:val="18"/>
        </w:rPr>
        <w:t xml:space="preserve">After a series of decisions against a more forgiving, backward compatible version, </w:t>
      </w:r>
      <w:proofErr w:type="gramStart"/>
      <w:r w:rsidRPr="00856577">
        <w:rPr>
          <w:rFonts w:ascii="Verdana" w:eastAsia="Times New Roman" w:hAnsi="Verdana" w:cs="Times New Roman"/>
          <w:color w:val="000000"/>
          <w:sz w:val="18"/>
          <w:szCs w:val="18"/>
        </w:rPr>
        <w:t>a number of</w:t>
      </w:r>
      <w:proofErr w:type="gramEnd"/>
      <w:r w:rsidRPr="00856577">
        <w:rPr>
          <w:rFonts w:ascii="Verdana" w:eastAsia="Times New Roman" w:hAnsi="Verdana" w:cs="Times New Roman"/>
          <w:color w:val="000000"/>
          <w:sz w:val="18"/>
          <w:szCs w:val="18"/>
        </w:rPr>
        <w:t xml:space="preserve"> HTML Working Group members created their own group: WHATWG</w:t>
      </w:r>
    </w:p>
    <w:p w14:paraId="184732E5" w14:textId="77777777" w:rsidR="00856577" w:rsidRPr="00856577" w:rsidRDefault="00856577" w:rsidP="00856577">
      <w:pPr>
        <w:numPr>
          <w:ilvl w:val="0"/>
          <w:numId w:val="52"/>
        </w:numPr>
        <w:spacing w:before="100" w:beforeAutospacing="1" w:after="100" w:afterAutospacing="1" w:line="240" w:lineRule="auto"/>
        <w:ind w:left="0"/>
        <w:rPr>
          <w:rFonts w:ascii="Verdana" w:eastAsia="Times New Roman" w:hAnsi="Verdana" w:cs="Times New Roman"/>
          <w:color w:val="000000"/>
          <w:sz w:val="18"/>
          <w:szCs w:val="18"/>
        </w:rPr>
      </w:pPr>
      <w:r w:rsidRPr="00856577">
        <w:rPr>
          <w:rFonts w:ascii="Verdana" w:eastAsia="Times New Roman" w:hAnsi="Verdana" w:cs="Times New Roman"/>
          <w:color w:val="000000"/>
          <w:sz w:val="18"/>
          <w:szCs w:val="18"/>
        </w:rPr>
        <w:t>After 3 years, Web Applications 1.0 gained considerable momentum when Mozilla, Apple and Opera joined the Working Group and requested that it become part of the W3C's HTML Working Group</w:t>
      </w:r>
    </w:p>
    <w:p w14:paraId="7E784B5C" w14:textId="77777777" w:rsidR="00856577" w:rsidRPr="00856577" w:rsidRDefault="00856577" w:rsidP="00856577">
      <w:pPr>
        <w:numPr>
          <w:ilvl w:val="0"/>
          <w:numId w:val="52"/>
        </w:numPr>
        <w:spacing w:before="100" w:beforeAutospacing="1" w:after="100" w:afterAutospacing="1" w:line="240" w:lineRule="auto"/>
        <w:ind w:left="0"/>
        <w:rPr>
          <w:rFonts w:ascii="Verdana" w:eastAsia="Times New Roman" w:hAnsi="Verdana" w:cs="Times New Roman"/>
          <w:color w:val="000000"/>
          <w:sz w:val="18"/>
          <w:szCs w:val="18"/>
        </w:rPr>
      </w:pPr>
      <w:r w:rsidRPr="00856577">
        <w:rPr>
          <w:rFonts w:ascii="Verdana" w:eastAsia="Times New Roman" w:hAnsi="Verdana" w:cs="Times New Roman"/>
          <w:color w:val="000000"/>
          <w:sz w:val="18"/>
          <w:szCs w:val="18"/>
        </w:rPr>
        <w:t>In 2007, the W3C HTML working group adopted the development, renamed it HTML5 (a successor to HTML 4.01) and released a Public Working Draft in 2008</w:t>
      </w:r>
    </w:p>
    <w:p w14:paraId="67F01642" w14:textId="77777777" w:rsidR="00856577" w:rsidRPr="00856577" w:rsidRDefault="00856577" w:rsidP="00856577">
      <w:pPr>
        <w:numPr>
          <w:ilvl w:val="0"/>
          <w:numId w:val="52"/>
        </w:numPr>
        <w:spacing w:before="100" w:beforeAutospacing="1" w:after="100" w:afterAutospacing="1" w:line="240" w:lineRule="auto"/>
        <w:ind w:left="0"/>
        <w:rPr>
          <w:rFonts w:ascii="Verdana" w:eastAsia="Times New Roman" w:hAnsi="Verdana" w:cs="Times New Roman"/>
          <w:color w:val="000000"/>
          <w:sz w:val="18"/>
          <w:szCs w:val="18"/>
        </w:rPr>
      </w:pPr>
      <w:r w:rsidRPr="00856577">
        <w:rPr>
          <w:rFonts w:ascii="Verdana" w:eastAsia="Times New Roman" w:hAnsi="Verdana" w:cs="Times New Roman"/>
          <w:color w:val="000000"/>
          <w:sz w:val="18"/>
          <w:szCs w:val="18"/>
        </w:rPr>
        <w:t>A</w:t>
      </w:r>
      <w:del w:id="2" w:author="Unknown">
        <w:r w:rsidRPr="00856577">
          <w:rPr>
            <w:rFonts w:ascii="Verdana" w:eastAsia="Times New Roman" w:hAnsi="Verdana" w:cs="Times New Roman"/>
            <w:color w:val="000000"/>
            <w:sz w:val="18"/>
            <w:szCs w:val="18"/>
          </w:rPr>
          <w:delText>s of today, HTML5 is still a </w:delText>
        </w:r>
        <w:r w:rsidRPr="00856577">
          <w:rPr>
            <w:rFonts w:ascii="Verdana" w:eastAsia="Times New Roman" w:hAnsi="Verdana" w:cs="Times New Roman"/>
            <w:color w:val="000000"/>
            <w:sz w:val="18"/>
            <w:szCs w:val="18"/>
          </w:rPr>
          <w:fldChar w:fldCharType="begin"/>
        </w:r>
        <w:r w:rsidRPr="00856577">
          <w:rPr>
            <w:rFonts w:ascii="Verdana" w:eastAsia="Times New Roman" w:hAnsi="Verdana" w:cs="Times New Roman"/>
            <w:color w:val="000000"/>
            <w:sz w:val="18"/>
            <w:szCs w:val="18"/>
          </w:rPr>
          <w:delInstrText xml:space="preserve"> HYPERLINK "http://www.whatwg.org/specs/web-apps/current-work/" </w:delInstrText>
        </w:r>
        <w:r w:rsidRPr="00856577">
          <w:rPr>
            <w:rFonts w:ascii="Verdana" w:eastAsia="Times New Roman" w:hAnsi="Verdana" w:cs="Times New Roman"/>
            <w:color w:val="000000"/>
            <w:sz w:val="18"/>
            <w:szCs w:val="18"/>
          </w:rPr>
          <w:fldChar w:fldCharType="separate"/>
        </w:r>
        <w:r w:rsidRPr="00856577">
          <w:rPr>
            <w:rFonts w:ascii="Verdana" w:eastAsia="Times New Roman" w:hAnsi="Verdana" w:cs="Times New Roman"/>
            <w:b/>
            <w:bCs/>
            <w:color w:val="AD4445"/>
            <w:sz w:val="18"/>
            <w:szCs w:val="18"/>
          </w:rPr>
          <w:delText>Draft Recommendation</w:delText>
        </w:r>
        <w:r w:rsidRPr="00856577">
          <w:rPr>
            <w:rFonts w:ascii="Verdana" w:eastAsia="Times New Roman" w:hAnsi="Verdana" w:cs="Times New Roman"/>
            <w:color w:val="000000"/>
            <w:sz w:val="18"/>
            <w:szCs w:val="18"/>
          </w:rPr>
          <w:fldChar w:fldCharType="end"/>
        </w:r>
        <w:r w:rsidRPr="00856577">
          <w:rPr>
            <w:rFonts w:ascii="Verdana" w:eastAsia="Times New Roman" w:hAnsi="Verdana" w:cs="Times New Roman"/>
            <w:color w:val="000000"/>
            <w:sz w:val="18"/>
            <w:szCs w:val="18"/>
          </w:rPr>
          <w:delText> expected to cease accepting new proposals in late 2014.</w:delText>
        </w:r>
      </w:del>
    </w:p>
    <w:p w14:paraId="0092DC57" w14:textId="77777777" w:rsidR="00856577" w:rsidRPr="00856577" w:rsidRDefault="00856577" w:rsidP="00856577">
      <w:pPr>
        <w:numPr>
          <w:ilvl w:val="0"/>
          <w:numId w:val="52"/>
        </w:numPr>
        <w:spacing w:before="100" w:beforeAutospacing="1" w:after="100" w:afterAutospacing="1" w:line="240" w:lineRule="auto"/>
        <w:ind w:left="0"/>
        <w:rPr>
          <w:rFonts w:ascii="Verdana" w:eastAsia="Times New Roman" w:hAnsi="Verdana" w:cs="Times New Roman"/>
          <w:color w:val="000000"/>
          <w:sz w:val="18"/>
          <w:szCs w:val="18"/>
        </w:rPr>
      </w:pPr>
      <w:r w:rsidRPr="00856577">
        <w:rPr>
          <w:rFonts w:ascii="Verdana" w:eastAsia="Times New Roman" w:hAnsi="Verdana" w:cs="Times New Roman"/>
          <w:color w:val="000000"/>
          <w:sz w:val="18"/>
          <w:szCs w:val="18"/>
        </w:rPr>
        <w:t>As of October 28, 2014, </w:t>
      </w:r>
      <w:hyperlink r:id="rId40" w:history="1">
        <w:r w:rsidRPr="00856577">
          <w:rPr>
            <w:rFonts w:ascii="Verdana" w:eastAsia="Times New Roman" w:hAnsi="Verdana" w:cs="Times New Roman"/>
            <w:b/>
            <w:bCs/>
            <w:color w:val="AD4445"/>
            <w:sz w:val="18"/>
            <w:szCs w:val="18"/>
            <w:highlight w:val="yellow"/>
          </w:rPr>
          <w:t>HTML5 is the official W3C recommendation</w:t>
        </w:r>
      </w:hyperlink>
    </w:p>
    <w:p w14:paraId="1D1B9A79" w14:textId="77777777" w:rsidR="00856577" w:rsidRPr="00856577" w:rsidRDefault="00856577" w:rsidP="00856577">
      <w:pPr>
        <w:numPr>
          <w:ilvl w:val="0"/>
          <w:numId w:val="52"/>
        </w:numPr>
        <w:spacing w:before="100" w:beforeAutospacing="1" w:after="100" w:afterAutospacing="1" w:line="240" w:lineRule="auto"/>
        <w:ind w:left="0"/>
        <w:rPr>
          <w:rFonts w:ascii="Verdana" w:eastAsia="Times New Roman" w:hAnsi="Verdana" w:cs="Times New Roman"/>
          <w:color w:val="000000"/>
          <w:sz w:val="18"/>
          <w:szCs w:val="18"/>
        </w:rPr>
      </w:pPr>
      <w:proofErr w:type="spellStart"/>
      <w:r w:rsidRPr="00856577">
        <w:rPr>
          <w:rFonts w:ascii="Verdana" w:eastAsia="Times New Roman" w:hAnsi="Verdana" w:cs="Times New Roman"/>
          <w:color w:val="000000"/>
          <w:sz w:val="18"/>
          <w:szCs w:val="18"/>
        </w:rPr>
        <w:t>Broswer</w:t>
      </w:r>
      <w:proofErr w:type="spellEnd"/>
      <w:r w:rsidRPr="00856577">
        <w:rPr>
          <w:rFonts w:ascii="Verdana" w:eastAsia="Times New Roman" w:hAnsi="Verdana" w:cs="Times New Roman"/>
          <w:color w:val="000000"/>
          <w:sz w:val="18"/>
          <w:szCs w:val="18"/>
        </w:rPr>
        <w:t xml:space="preserve"> vendors are now expected to fully support HTML5 in new browsers they produce.</w:t>
      </w:r>
    </w:p>
    <w:p w14:paraId="4701D585" w14:textId="77777777" w:rsidR="00856577" w:rsidRPr="00856577" w:rsidRDefault="00856577" w:rsidP="00856577">
      <w:pPr>
        <w:numPr>
          <w:ilvl w:val="0"/>
          <w:numId w:val="52"/>
        </w:numPr>
        <w:spacing w:before="100" w:beforeAutospacing="1" w:after="100" w:afterAutospacing="1" w:line="240" w:lineRule="auto"/>
        <w:ind w:left="0"/>
        <w:rPr>
          <w:rFonts w:ascii="Verdana" w:eastAsia="Times New Roman" w:hAnsi="Verdana" w:cs="Times New Roman"/>
          <w:color w:val="000000"/>
          <w:sz w:val="18"/>
          <w:szCs w:val="18"/>
        </w:rPr>
      </w:pPr>
      <w:r w:rsidRPr="00856577">
        <w:rPr>
          <w:rFonts w:ascii="Verdana" w:eastAsia="Times New Roman" w:hAnsi="Verdana" w:cs="Times New Roman"/>
          <w:color w:val="000000"/>
          <w:sz w:val="18"/>
          <w:szCs w:val="18"/>
        </w:rPr>
        <w:t>Not all browser vendors are up to date yet, and, much more notably, not all internet users will be using new, HTML5 compliant browsers</w:t>
      </w:r>
    </w:p>
    <w:p w14:paraId="2C693230" w14:textId="77777777" w:rsidR="00856577" w:rsidRPr="00856577" w:rsidRDefault="00856577" w:rsidP="00856577">
      <w:pPr>
        <w:numPr>
          <w:ilvl w:val="0"/>
          <w:numId w:val="52"/>
        </w:numPr>
        <w:spacing w:before="100" w:beforeAutospacing="1" w:after="100" w:afterAutospacing="1" w:line="240" w:lineRule="auto"/>
        <w:ind w:left="0"/>
        <w:rPr>
          <w:rFonts w:ascii="Verdana" w:eastAsia="Times New Roman" w:hAnsi="Verdana" w:cs="Times New Roman"/>
          <w:color w:val="000000"/>
          <w:sz w:val="18"/>
          <w:szCs w:val="18"/>
        </w:rPr>
      </w:pPr>
      <w:r w:rsidRPr="00856577">
        <w:rPr>
          <w:rFonts w:ascii="Verdana" w:eastAsia="Times New Roman" w:hAnsi="Verdana" w:cs="Times New Roman"/>
          <w:color w:val="000000"/>
          <w:sz w:val="18"/>
          <w:szCs w:val="18"/>
        </w:rPr>
        <w:t>Support for some of HTML5s features is already available in several browsers, so if applied with care, developers may begin writing HTML5 now.</w:t>
      </w:r>
    </w:p>
    <w:p w14:paraId="5AB71595" w14:textId="77777777" w:rsidR="00856577" w:rsidRPr="00856577" w:rsidRDefault="00856577" w:rsidP="00856577">
      <w:pPr>
        <w:spacing w:before="100" w:beforeAutospacing="1" w:after="100" w:afterAutospacing="1" w:line="240" w:lineRule="auto"/>
        <w:outlineLvl w:val="3"/>
        <w:rPr>
          <w:rFonts w:ascii="Verdana" w:eastAsia="Times New Roman" w:hAnsi="Verdana" w:cs="Times New Roman"/>
          <w:b/>
          <w:bCs/>
          <w:color w:val="000000"/>
          <w:sz w:val="18"/>
          <w:szCs w:val="18"/>
        </w:rPr>
      </w:pPr>
      <w:r w:rsidRPr="00856577">
        <w:rPr>
          <w:rFonts w:ascii="Verdana" w:eastAsia="Times New Roman" w:hAnsi="Verdana" w:cs="Times New Roman"/>
          <w:b/>
          <w:bCs/>
          <w:color w:val="000000"/>
          <w:sz w:val="18"/>
          <w:szCs w:val="18"/>
        </w:rPr>
        <w:t>HTML 5 template</w:t>
      </w:r>
    </w:p>
    <w:p w14:paraId="59A1D973" w14:textId="77777777" w:rsidR="00856577" w:rsidRPr="003D46B3" w:rsidRDefault="00856577" w:rsidP="00856577">
      <w:pPr>
        <w:rPr>
          <w:highlight w:val="yellow"/>
        </w:rPr>
      </w:pPr>
      <w:r>
        <w:t xml:space="preserve"> </w:t>
      </w:r>
      <w:proofErr w:type="gramStart"/>
      <w:r w:rsidRPr="003D46B3">
        <w:rPr>
          <w:highlight w:val="yellow"/>
        </w:rPr>
        <w:t>&lt;!DOCTYPE</w:t>
      </w:r>
      <w:proofErr w:type="gramEnd"/>
      <w:r w:rsidRPr="003D46B3">
        <w:rPr>
          <w:highlight w:val="yellow"/>
        </w:rPr>
        <w:t xml:space="preserve"> html&gt;</w:t>
      </w:r>
    </w:p>
    <w:p w14:paraId="311FEF0A" w14:textId="77777777" w:rsidR="00856577" w:rsidRPr="003D46B3" w:rsidRDefault="00856577" w:rsidP="00856577">
      <w:pPr>
        <w:rPr>
          <w:highlight w:val="yellow"/>
        </w:rPr>
      </w:pPr>
      <w:r w:rsidRPr="003D46B3">
        <w:rPr>
          <w:highlight w:val="yellow"/>
        </w:rPr>
        <w:t>&lt;html&gt;</w:t>
      </w:r>
    </w:p>
    <w:p w14:paraId="31221971" w14:textId="77777777" w:rsidR="00856577" w:rsidRPr="003D46B3" w:rsidRDefault="00856577" w:rsidP="00856577">
      <w:pPr>
        <w:rPr>
          <w:highlight w:val="yellow"/>
        </w:rPr>
      </w:pPr>
      <w:r w:rsidRPr="003D46B3">
        <w:rPr>
          <w:highlight w:val="yellow"/>
        </w:rPr>
        <w:tab/>
        <w:t>&lt;head&gt;</w:t>
      </w:r>
    </w:p>
    <w:p w14:paraId="0436D07B" w14:textId="77777777" w:rsidR="00856577" w:rsidRPr="003D46B3" w:rsidRDefault="00856577" w:rsidP="00856577">
      <w:pPr>
        <w:rPr>
          <w:highlight w:val="yellow"/>
        </w:rPr>
      </w:pPr>
      <w:r w:rsidRPr="003D46B3">
        <w:rPr>
          <w:highlight w:val="yellow"/>
        </w:rPr>
        <w:tab/>
      </w:r>
      <w:r w:rsidRPr="003D46B3">
        <w:rPr>
          <w:highlight w:val="yellow"/>
        </w:rPr>
        <w:tab/>
        <w:t>&lt;title&gt;&lt;/title&gt;</w:t>
      </w:r>
    </w:p>
    <w:p w14:paraId="45E8BCA6" w14:textId="77777777" w:rsidR="00856577" w:rsidRPr="003D46B3" w:rsidRDefault="00856577" w:rsidP="00856577">
      <w:pPr>
        <w:rPr>
          <w:highlight w:val="yellow"/>
        </w:rPr>
      </w:pPr>
      <w:r w:rsidRPr="003D46B3">
        <w:rPr>
          <w:highlight w:val="yellow"/>
        </w:rPr>
        <w:tab/>
      </w:r>
      <w:r w:rsidRPr="003D46B3">
        <w:rPr>
          <w:highlight w:val="yellow"/>
        </w:rPr>
        <w:tab/>
        <w:t>&lt;meta charset="utf-8" /&gt;</w:t>
      </w:r>
    </w:p>
    <w:p w14:paraId="0C9A0E77" w14:textId="77777777" w:rsidR="00856577" w:rsidRPr="003D46B3" w:rsidRDefault="00856577" w:rsidP="00856577">
      <w:pPr>
        <w:rPr>
          <w:highlight w:val="yellow"/>
        </w:rPr>
      </w:pPr>
      <w:r w:rsidRPr="003D46B3">
        <w:rPr>
          <w:highlight w:val="yellow"/>
        </w:rPr>
        <w:lastRenderedPageBreak/>
        <w:tab/>
        <w:t>&lt;/head&gt;</w:t>
      </w:r>
    </w:p>
    <w:p w14:paraId="0D299CC3" w14:textId="77777777" w:rsidR="00856577" w:rsidRPr="003D46B3" w:rsidRDefault="00856577" w:rsidP="00856577">
      <w:pPr>
        <w:rPr>
          <w:highlight w:val="yellow"/>
        </w:rPr>
      </w:pPr>
      <w:r w:rsidRPr="003D46B3">
        <w:rPr>
          <w:highlight w:val="yellow"/>
        </w:rPr>
        <w:tab/>
        <w:t>&lt;body&gt;</w:t>
      </w:r>
    </w:p>
    <w:p w14:paraId="106F9ACB" w14:textId="77777777" w:rsidR="00856577" w:rsidRPr="003D46B3" w:rsidRDefault="00856577" w:rsidP="00856577">
      <w:pPr>
        <w:rPr>
          <w:highlight w:val="yellow"/>
        </w:rPr>
      </w:pPr>
      <w:r w:rsidRPr="003D46B3">
        <w:rPr>
          <w:highlight w:val="yellow"/>
        </w:rPr>
        <w:tab/>
        <w:t>&lt;/body&gt;</w:t>
      </w:r>
    </w:p>
    <w:p w14:paraId="53E64682" w14:textId="77777777" w:rsidR="00C37E3B" w:rsidRDefault="00856577" w:rsidP="00856577">
      <w:r w:rsidRPr="003D46B3">
        <w:rPr>
          <w:highlight w:val="yellow"/>
        </w:rPr>
        <w:t>&lt;/html&gt;</w:t>
      </w:r>
      <w:r>
        <w:t xml:space="preserve"> </w:t>
      </w:r>
    </w:p>
    <w:p w14:paraId="61960A6D" w14:textId="77777777" w:rsidR="00C37E3B" w:rsidRDefault="00C37E3B" w:rsidP="00856577"/>
    <w:p w14:paraId="34C5FEBF" w14:textId="77777777" w:rsidR="001B010B" w:rsidRPr="001B010B" w:rsidRDefault="001B010B" w:rsidP="001B010B">
      <w:pPr>
        <w:rPr>
          <w:b/>
          <w:bCs/>
        </w:rPr>
      </w:pPr>
      <w:r w:rsidRPr="001B010B">
        <w:rPr>
          <w:b/>
          <w:bCs/>
        </w:rPr>
        <w:t xml:space="preserve">Character Sets </w:t>
      </w:r>
      <w:proofErr w:type="gramStart"/>
      <w:r w:rsidRPr="001B010B">
        <w:rPr>
          <w:b/>
          <w:bCs/>
        </w:rPr>
        <w:t>And</w:t>
      </w:r>
      <w:proofErr w:type="gramEnd"/>
      <w:r w:rsidRPr="001B010B">
        <w:rPr>
          <w:b/>
          <w:bCs/>
        </w:rPr>
        <w:t xml:space="preserve"> Languages</w:t>
      </w:r>
    </w:p>
    <w:p w14:paraId="2ACAAB99" w14:textId="77777777" w:rsidR="001B010B" w:rsidRPr="001B010B" w:rsidRDefault="001B010B" w:rsidP="001B010B">
      <w:r w:rsidRPr="001B010B">
        <w:t>The W3C recommends the </w:t>
      </w:r>
      <w:hyperlink r:id="rId41" w:history="1">
        <w:r w:rsidRPr="001B010B">
          <w:rPr>
            <w:rStyle w:val="Hyperlink"/>
          </w:rPr>
          <w:t>UTF-8 charset</w:t>
        </w:r>
      </w:hyperlink>
      <w:r w:rsidRPr="001B010B">
        <w:t> for web development. It includes an impressive array of languages and special characters, and is well supported in common devices.</w:t>
      </w:r>
    </w:p>
    <w:p w14:paraId="3C25C7A0" w14:textId="77777777" w:rsidR="001B010B" w:rsidRPr="001B010B" w:rsidRDefault="001B010B" w:rsidP="001B010B">
      <w:pPr>
        <w:rPr>
          <w:b/>
          <w:bCs/>
        </w:rPr>
      </w:pPr>
      <w:r w:rsidRPr="001B010B">
        <w:rPr>
          <w:b/>
          <w:bCs/>
        </w:rPr>
        <w:t>Assign Character Set</w:t>
      </w:r>
    </w:p>
    <w:p w14:paraId="10682410" w14:textId="77777777" w:rsidR="001B010B" w:rsidRPr="001B010B" w:rsidRDefault="001B010B" w:rsidP="001B010B">
      <w:r w:rsidRPr="001B010B">
        <w:t>If it is not specified, a web browser will choose the character set it thinks is most appropriate, but it is a better practice for the developer to ensure the correct character set by applying the </w:t>
      </w:r>
      <w:r w:rsidRPr="001B010B">
        <w:rPr>
          <w:b/>
          <w:bCs/>
        </w:rPr>
        <w:t>meta</w:t>
      </w:r>
      <w:r w:rsidRPr="001B010B">
        <w:t> tag to the </w:t>
      </w:r>
      <w:r w:rsidRPr="001B010B">
        <w:rPr>
          <w:b/>
          <w:bCs/>
        </w:rPr>
        <w:t>head</w:t>
      </w:r>
      <w:r w:rsidRPr="001B010B">
        <w:t> section of every HTML page:</w:t>
      </w:r>
    </w:p>
    <w:p w14:paraId="063C329D" w14:textId="77777777" w:rsidR="001B010B" w:rsidRPr="001B010B" w:rsidRDefault="001B010B" w:rsidP="001B010B">
      <w:r w:rsidRPr="00342AA3">
        <w:rPr>
          <w:b/>
          <w:bCs/>
          <w:highlight w:val="yellow"/>
        </w:rPr>
        <w:t>&lt;meta charset="utf-8" /&gt;</w:t>
      </w:r>
    </w:p>
    <w:p w14:paraId="4E6E585F" w14:textId="77777777" w:rsidR="001B010B" w:rsidRPr="001B010B" w:rsidRDefault="001B010B" w:rsidP="001B010B">
      <w:pPr>
        <w:numPr>
          <w:ilvl w:val="0"/>
          <w:numId w:val="53"/>
        </w:numPr>
      </w:pPr>
      <w:r w:rsidRPr="001B010B">
        <w:t>Write all your text-based code (</w:t>
      </w:r>
      <w:r w:rsidRPr="001B010B">
        <w:rPr>
          <w:b/>
          <w:bCs/>
        </w:rPr>
        <w:t>.html</w:t>
      </w:r>
      <w:r w:rsidRPr="001B010B">
        <w:t>, </w:t>
      </w:r>
      <w:r w:rsidRPr="001B010B">
        <w:rPr>
          <w:b/>
          <w:bCs/>
        </w:rPr>
        <w:t>.</w:t>
      </w:r>
      <w:proofErr w:type="spellStart"/>
      <w:r w:rsidRPr="001B010B">
        <w:rPr>
          <w:b/>
          <w:bCs/>
        </w:rPr>
        <w:t>css</w:t>
      </w:r>
      <w:proofErr w:type="spellEnd"/>
      <w:r w:rsidRPr="001B010B">
        <w:t>, </w:t>
      </w:r>
      <w:r w:rsidRPr="001B010B">
        <w:rPr>
          <w:b/>
          <w:bCs/>
        </w:rPr>
        <w:t>.</w:t>
      </w:r>
      <w:proofErr w:type="spellStart"/>
      <w:r w:rsidRPr="001B010B">
        <w:rPr>
          <w:b/>
          <w:bCs/>
        </w:rPr>
        <w:t>js</w:t>
      </w:r>
      <w:proofErr w:type="spellEnd"/>
      <w:proofErr w:type="gramStart"/>
      <w:r w:rsidRPr="001B010B">
        <w:t>, </w:t>
      </w:r>
      <w:r w:rsidRPr="001B010B">
        <w:rPr>
          <w:b/>
          <w:bCs/>
        </w:rPr>
        <w:t>.</w:t>
      </w:r>
      <w:proofErr w:type="spellStart"/>
      <w:r w:rsidRPr="001B010B">
        <w:rPr>
          <w:b/>
          <w:bCs/>
        </w:rPr>
        <w:t>php</w:t>
      </w:r>
      <w:proofErr w:type="spellEnd"/>
      <w:proofErr w:type="gramEnd"/>
      <w:r w:rsidRPr="001B010B">
        <w:t xml:space="preserve">, </w:t>
      </w:r>
      <w:proofErr w:type="spellStart"/>
      <w:r w:rsidRPr="001B010B">
        <w:t>etc</w:t>
      </w:r>
      <w:proofErr w:type="spellEnd"/>
      <w:r w:rsidRPr="001B010B">
        <w:t>) in UTF-8. At development time, ensure your text editor is saving files in this format. This setting is usually found in the application's Preferences menu option.</w:t>
      </w:r>
    </w:p>
    <w:p w14:paraId="7A411C36" w14:textId="77777777" w:rsidR="001B010B" w:rsidRPr="001B010B" w:rsidRDefault="001B010B" w:rsidP="001B010B">
      <w:pPr>
        <w:numPr>
          <w:ilvl w:val="0"/>
          <w:numId w:val="53"/>
        </w:numPr>
      </w:pPr>
      <w:r w:rsidRPr="001B010B">
        <w:t>Unless your audience includes very old browsers, you can </w:t>
      </w:r>
      <w:hyperlink r:id="rId42" w:history="1">
        <w:r w:rsidRPr="001B010B">
          <w:rPr>
            <w:rStyle w:val="Hyperlink"/>
          </w:rPr>
          <w:t>code special characters</w:t>
        </w:r>
      </w:hyperlink>
      <w:r w:rsidRPr="001B010B">
        <w:t xml:space="preserve"> directly into the HTML (you </w:t>
      </w:r>
      <w:proofErr w:type="spellStart"/>
      <w:r w:rsidRPr="001B010B">
        <w:t>dont</w:t>
      </w:r>
      <w:proofErr w:type="spellEnd"/>
      <w:r w:rsidRPr="001B010B">
        <w:t xml:space="preserve"> need to use HTML entities for most special characters).</w:t>
      </w:r>
    </w:p>
    <w:p w14:paraId="2EE42C71" w14:textId="77777777" w:rsidR="001B010B" w:rsidRPr="001B010B" w:rsidRDefault="001B010B" w:rsidP="001B010B">
      <w:pPr>
        <w:numPr>
          <w:ilvl w:val="0"/>
          <w:numId w:val="53"/>
        </w:numPr>
      </w:pPr>
      <w:r w:rsidRPr="001B010B">
        <w:t>You cannot copy-paste rich text (such as Microsoft Word, or WordPad) into your HTML. The rich text formatting will result in an unreadable mess.</w:t>
      </w:r>
    </w:p>
    <w:p w14:paraId="0289C964" w14:textId="77777777" w:rsidR="001B010B" w:rsidRPr="001B010B" w:rsidRDefault="001B010B" w:rsidP="001B010B">
      <w:pPr>
        <w:numPr>
          <w:ilvl w:val="0"/>
          <w:numId w:val="53"/>
        </w:numPr>
      </w:pPr>
      <w:r w:rsidRPr="001B010B">
        <w:t>An HTTP server can over-ride your charset preferences when it generates the HTTP header. Details on how to control this will be discussed later in this course.</w:t>
      </w:r>
    </w:p>
    <w:p w14:paraId="7AFFA8BD" w14:textId="77777777" w:rsidR="001B010B" w:rsidRPr="001B010B" w:rsidRDefault="001B010B" w:rsidP="001B010B">
      <w:pPr>
        <w:rPr>
          <w:b/>
          <w:bCs/>
        </w:rPr>
      </w:pPr>
      <w:r w:rsidRPr="001B010B">
        <w:rPr>
          <w:b/>
          <w:bCs/>
        </w:rPr>
        <w:t>HTML </w:t>
      </w:r>
      <w:proofErr w:type="spellStart"/>
      <w:r w:rsidRPr="001B010B">
        <w:rPr>
          <w:b/>
          <w:bCs/>
        </w:rPr>
        <w:t>lang</w:t>
      </w:r>
      <w:proofErr w:type="spellEnd"/>
      <w:r w:rsidRPr="001B010B">
        <w:rPr>
          <w:b/>
          <w:bCs/>
        </w:rPr>
        <w:t> Attribute</w:t>
      </w:r>
    </w:p>
    <w:p w14:paraId="3CF94955" w14:textId="77777777" w:rsidR="001B010B" w:rsidRPr="001B010B" w:rsidRDefault="001B010B" w:rsidP="001B010B">
      <w:r w:rsidRPr="001B010B">
        <w:t>Use the </w:t>
      </w:r>
      <w:proofErr w:type="spellStart"/>
      <w:r w:rsidRPr="001B010B">
        <w:rPr>
          <w:b/>
          <w:bCs/>
        </w:rPr>
        <w:t>lang</w:t>
      </w:r>
      <w:proofErr w:type="spellEnd"/>
      <w:r w:rsidRPr="001B010B">
        <w:rPr>
          <w:b/>
          <w:bCs/>
        </w:rPr>
        <w:t>=""</w:t>
      </w:r>
      <w:r w:rsidRPr="001B010B">
        <w:t> attribute to define the language within. This is usually applied to the </w:t>
      </w:r>
      <w:r w:rsidRPr="001B010B">
        <w:rPr>
          <w:b/>
          <w:bCs/>
        </w:rPr>
        <w:t>html</w:t>
      </w:r>
      <w:r w:rsidRPr="001B010B">
        <w:t> element. Assigning the appropriate language code will apply to all contained content, unless over-ridden with another </w:t>
      </w:r>
      <w:proofErr w:type="spellStart"/>
      <w:r w:rsidRPr="001B010B">
        <w:rPr>
          <w:b/>
          <w:bCs/>
        </w:rPr>
        <w:t>lang</w:t>
      </w:r>
      <w:proofErr w:type="spellEnd"/>
      <w:r w:rsidRPr="001B010B">
        <w:rPr>
          <w:b/>
          <w:bCs/>
        </w:rPr>
        <w:t>=""</w:t>
      </w:r>
      <w:r w:rsidRPr="001B010B">
        <w:t>.</w:t>
      </w:r>
    </w:p>
    <w:p w14:paraId="427F1739" w14:textId="77777777" w:rsidR="001B010B" w:rsidRPr="001B010B" w:rsidRDefault="001B010B" w:rsidP="001B010B">
      <w:r w:rsidRPr="001B010B">
        <w:t>Use the language abbreviations from the </w:t>
      </w:r>
      <w:hyperlink r:id="rId43" w:history="1">
        <w:r w:rsidRPr="001B010B">
          <w:rPr>
            <w:rStyle w:val="Hyperlink"/>
          </w:rPr>
          <w:t>standard ISO 639-1</w:t>
        </w:r>
      </w:hyperlink>
      <w:r w:rsidRPr="001B010B">
        <w:t> code set (don't use ISO 639-2).</w:t>
      </w:r>
    </w:p>
    <w:p w14:paraId="20AABB47" w14:textId="373F1199" w:rsidR="001B010B" w:rsidRPr="001B010B" w:rsidRDefault="001B010B" w:rsidP="001B010B">
      <w:r w:rsidRPr="001B010B">
        <w:object w:dxaOrig="4230" w:dyaOrig="2325" w14:anchorId="73B9AA45">
          <v:shape id="_x0000_i1038" type="#_x0000_t75" style="width:211.5pt;height:116.25pt" o:ole="">
            <v:imagedata r:id="rId44" o:title=""/>
          </v:shape>
          <w:control r:id="rId45" w:name="DefaultOcxName2" w:shapeid="_x0000_i1038"/>
        </w:object>
      </w:r>
    </w:p>
    <w:p w14:paraId="50DF56E7" w14:textId="77777777" w:rsidR="001B010B" w:rsidRPr="001B010B" w:rsidRDefault="001B010B" w:rsidP="001B010B">
      <w:pPr>
        <w:rPr>
          <w:b/>
          <w:bCs/>
        </w:rPr>
      </w:pPr>
      <w:r w:rsidRPr="001B010B">
        <w:rPr>
          <w:b/>
          <w:bCs/>
        </w:rPr>
        <w:lastRenderedPageBreak/>
        <w:t>HTML5</w:t>
      </w:r>
    </w:p>
    <w:p w14:paraId="474EE2EC" w14:textId="77777777" w:rsidR="00BE1904" w:rsidRPr="00BE1904" w:rsidRDefault="00BE1904" w:rsidP="00BE1904">
      <w:pPr>
        <w:rPr>
          <w:b/>
          <w:bCs/>
        </w:rPr>
      </w:pPr>
      <w:r w:rsidRPr="00BE1904">
        <w:rPr>
          <w:b/>
          <w:bCs/>
        </w:rPr>
        <w:t>HTML5: What is It?</w:t>
      </w:r>
    </w:p>
    <w:p w14:paraId="38645A91" w14:textId="77777777" w:rsidR="00BE1904" w:rsidRPr="00BE1904" w:rsidRDefault="00BE1904" w:rsidP="00BE1904">
      <w:pPr>
        <w:rPr>
          <w:b/>
          <w:bCs/>
        </w:rPr>
      </w:pPr>
      <w:r w:rsidRPr="00BE1904">
        <w:rPr>
          <w:b/>
          <w:bCs/>
        </w:rPr>
        <w:t>The basics of HTML5</w:t>
      </w:r>
    </w:p>
    <w:p w14:paraId="7CF3368D" w14:textId="77777777" w:rsidR="00BE1904" w:rsidRPr="00BE1904" w:rsidRDefault="00BE1904" w:rsidP="00BE1904">
      <w:r w:rsidRPr="00BE1904">
        <w:t>HTML5 is more evolutionary then revolutionary. The bulk of previous HTML elements and attributes are maintained, with a few deprecations, and several additions.</w:t>
      </w:r>
    </w:p>
    <w:p w14:paraId="1980C32D" w14:textId="77777777" w:rsidR="00BE1904" w:rsidRPr="00380E41" w:rsidRDefault="00BE1904" w:rsidP="00BE1904">
      <w:pPr>
        <w:numPr>
          <w:ilvl w:val="0"/>
          <w:numId w:val="54"/>
        </w:numPr>
        <w:rPr>
          <w:highlight w:val="yellow"/>
        </w:rPr>
      </w:pPr>
      <w:r w:rsidRPr="00380E41">
        <w:rPr>
          <w:highlight w:val="yellow"/>
        </w:rPr>
        <w:t>Some of the most important parts of HTML5 are:</w:t>
      </w:r>
    </w:p>
    <w:p w14:paraId="7BCC43E0" w14:textId="77777777" w:rsidR="00BE1904" w:rsidRPr="00380E41" w:rsidRDefault="00BE1904" w:rsidP="00BE1904">
      <w:pPr>
        <w:numPr>
          <w:ilvl w:val="1"/>
          <w:numId w:val="54"/>
        </w:numPr>
        <w:rPr>
          <w:highlight w:val="yellow"/>
        </w:rPr>
      </w:pPr>
      <w:bookmarkStart w:id="3" w:name="_GoBack"/>
      <w:bookmarkEnd w:id="3"/>
      <w:proofErr w:type="spellStart"/>
      <w:r w:rsidRPr="00380E41">
        <w:rPr>
          <w:highlight w:val="yellow"/>
        </w:rPr>
        <w:t>Ultra simple</w:t>
      </w:r>
      <w:proofErr w:type="spellEnd"/>
      <w:r w:rsidRPr="00380E41">
        <w:rPr>
          <w:highlight w:val="yellow"/>
        </w:rPr>
        <w:t xml:space="preserve"> Doctype: </w:t>
      </w:r>
      <w:proofErr w:type="gramStart"/>
      <w:r w:rsidRPr="00380E41">
        <w:rPr>
          <w:b/>
          <w:bCs/>
          <w:highlight w:val="yellow"/>
        </w:rPr>
        <w:t>&lt;!DOCTYPE</w:t>
      </w:r>
      <w:proofErr w:type="gramEnd"/>
      <w:r w:rsidRPr="00380E41">
        <w:rPr>
          <w:b/>
          <w:bCs/>
          <w:highlight w:val="yellow"/>
        </w:rPr>
        <w:t xml:space="preserve"> html&gt;</w:t>
      </w:r>
    </w:p>
    <w:p w14:paraId="6654E0DC" w14:textId="77777777" w:rsidR="00BE1904" w:rsidRPr="00380E41" w:rsidRDefault="00BE1904" w:rsidP="00BE1904">
      <w:pPr>
        <w:numPr>
          <w:ilvl w:val="1"/>
          <w:numId w:val="54"/>
        </w:numPr>
        <w:rPr>
          <w:highlight w:val="yellow"/>
        </w:rPr>
      </w:pPr>
      <w:r w:rsidRPr="00380E41">
        <w:rPr>
          <w:highlight w:val="yellow"/>
        </w:rPr>
        <w:t>Specifies how browsers should behave with imperfect code</w:t>
      </w:r>
    </w:p>
    <w:p w14:paraId="614334C2" w14:textId="77777777" w:rsidR="00BE1904" w:rsidRPr="00380E41" w:rsidRDefault="00BE1904" w:rsidP="00BE1904">
      <w:pPr>
        <w:numPr>
          <w:ilvl w:val="1"/>
          <w:numId w:val="54"/>
        </w:numPr>
        <w:rPr>
          <w:highlight w:val="yellow"/>
        </w:rPr>
      </w:pPr>
      <w:r w:rsidRPr="00380E41">
        <w:rPr>
          <w:highlight w:val="yellow"/>
        </w:rPr>
        <w:t>XML can be included as a markup language from within HTML5</w:t>
      </w:r>
    </w:p>
    <w:p w14:paraId="6A4BD256" w14:textId="77777777" w:rsidR="00BE1904" w:rsidRPr="00380E41" w:rsidRDefault="00BE1904" w:rsidP="00BE1904">
      <w:pPr>
        <w:numPr>
          <w:ilvl w:val="1"/>
          <w:numId w:val="54"/>
        </w:numPr>
        <w:rPr>
          <w:highlight w:val="yellow"/>
        </w:rPr>
      </w:pPr>
      <w:r w:rsidRPr="00380E41">
        <w:rPr>
          <w:highlight w:val="yellow"/>
        </w:rPr>
        <w:t>Ability to embed </w:t>
      </w:r>
      <w:hyperlink r:id="rId46" w:history="1">
        <w:r w:rsidRPr="00380E41">
          <w:rPr>
            <w:rStyle w:val="Hyperlink"/>
            <w:highlight w:val="yellow"/>
          </w:rPr>
          <w:t>MathML</w:t>
        </w:r>
      </w:hyperlink>
      <w:r w:rsidRPr="00380E41">
        <w:rPr>
          <w:highlight w:val="yellow"/>
        </w:rPr>
        <w:t> or </w:t>
      </w:r>
      <w:hyperlink r:id="rId47" w:history="1">
        <w:r w:rsidRPr="00380E41">
          <w:rPr>
            <w:rStyle w:val="Hyperlink"/>
            <w:highlight w:val="yellow"/>
          </w:rPr>
          <w:t>SVG</w:t>
        </w:r>
      </w:hyperlink>
      <w:r w:rsidRPr="00380E41">
        <w:rPr>
          <w:highlight w:val="yellow"/>
        </w:rPr>
        <w:t> elements</w:t>
      </w:r>
    </w:p>
    <w:p w14:paraId="79D1219A" w14:textId="77777777" w:rsidR="00BE1904" w:rsidRPr="00380E41" w:rsidRDefault="00BE1904" w:rsidP="00BE1904">
      <w:pPr>
        <w:numPr>
          <w:ilvl w:val="1"/>
          <w:numId w:val="54"/>
        </w:numPr>
        <w:rPr>
          <w:highlight w:val="yellow"/>
        </w:rPr>
      </w:pPr>
      <w:r w:rsidRPr="00380E41">
        <w:rPr>
          <w:highlight w:val="yellow"/>
        </w:rPr>
        <w:t xml:space="preserve">Standardized </w:t>
      </w:r>
      <w:proofErr w:type="spellStart"/>
      <w:r w:rsidRPr="00380E41">
        <w:rPr>
          <w:highlight w:val="yellow"/>
        </w:rPr>
        <w:t>Javascript</w:t>
      </w:r>
      <w:proofErr w:type="spellEnd"/>
      <w:r w:rsidRPr="00380E41">
        <w:rPr>
          <w:highlight w:val="yellow"/>
        </w:rPr>
        <w:t xml:space="preserve"> API increases </w:t>
      </w:r>
      <w:proofErr w:type="gramStart"/>
      <w:r w:rsidRPr="00380E41">
        <w:rPr>
          <w:highlight w:val="yellow"/>
        </w:rPr>
        <w:t>client side</w:t>
      </w:r>
      <w:proofErr w:type="gramEnd"/>
      <w:r w:rsidRPr="00380E41">
        <w:rPr>
          <w:highlight w:val="yellow"/>
        </w:rPr>
        <w:t xml:space="preserve"> script compatibility across browsers</w:t>
      </w:r>
    </w:p>
    <w:p w14:paraId="67031484" w14:textId="77777777" w:rsidR="00BE1904" w:rsidRPr="00380E41" w:rsidRDefault="00BE1904" w:rsidP="00BE1904">
      <w:pPr>
        <w:numPr>
          <w:ilvl w:val="1"/>
          <w:numId w:val="54"/>
        </w:numPr>
        <w:rPr>
          <w:highlight w:val="yellow"/>
        </w:rPr>
      </w:pPr>
      <w:r w:rsidRPr="00380E41">
        <w:rPr>
          <w:highlight w:val="yellow"/>
        </w:rPr>
        <w:t>Backwards compatible - older versions of HTML can effectively be updated by simply changing the doctype to HTML5</w:t>
      </w:r>
    </w:p>
    <w:p w14:paraId="7C370AA7" w14:textId="77777777" w:rsidR="00BE1904" w:rsidRPr="00380E41" w:rsidRDefault="00BE1904" w:rsidP="00BE1904">
      <w:pPr>
        <w:numPr>
          <w:ilvl w:val="1"/>
          <w:numId w:val="54"/>
        </w:numPr>
        <w:rPr>
          <w:highlight w:val="yellow"/>
        </w:rPr>
      </w:pPr>
      <w:r w:rsidRPr="00380E41">
        <w:rPr>
          <w:highlight w:val="yellow"/>
        </w:rPr>
        <w:t xml:space="preserve">Guiding principles: Enhance semantic coding, </w:t>
      </w:r>
      <w:proofErr w:type="gramStart"/>
      <w:r w:rsidRPr="00380E41">
        <w:rPr>
          <w:highlight w:val="yellow"/>
        </w:rPr>
        <w:t>Support</w:t>
      </w:r>
      <w:proofErr w:type="gramEnd"/>
      <w:r w:rsidRPr="00380E41">
        <w:rPr>
          <w:highlight w:val="yellow"/>
        </w:rPr>
        <w:t xml:space="preserve"> existing content, Pave the </w:t>
      </w:r>
      <w:proofErr w:type="spellStart"/>
      <w:r w:rsidRPr="00380E41">
        <w:rPr>
          <w:highlight w:val="yellow"/>
        </w:rPr>
        <w:t>cowpaths</w:t>
      </w:r>
      <w:proofErr w:type="spellEnd"/>
    </w:p>
    <w:p w14:paraId="66A0AECA" w14:textId="77777777" w:rsidR="00BE1904" w:rsidRPr="00380E41" w:rsidRDefault="00BE1904" w:rsidP="00BE1904">
      <w:pPr>
        <w:numPr>
          <w:ilvl w:val="0"/>
          <w:numId w:val="54"/>
        </w:numPr>
        <w:rPr>
          <w:highlight w:val="yellow"/>
        </w:rPr>
      </w:pPr>
      <w:r w:rsidRPr="00380E41">
        <w:rPr>
          <w:highlight w:val="yellow"/>
        </w:rPr>
        <w:t>Some of these seem insignificant, but they are great strides forward</w:t>
      </w:r>
    </w:p>
    <w:p w14:paraId="05290132" w14:textId="442BDBA4" w:rsidR="000028DE" w:rsidRDefault="000028DE" w:rsidP="00856577">
      <w:pPr>
        <w:rPr>
          <w:rFonts w:asciiTheme="majorHAnsi" w:eastAsiaTheme="majorEastAsia" w:hAnsiTheme="majorHAnsi" w:cstheme="majorBidi"/>
          <w:color w:val="2F5496" w:themeColor="accent1" w:themeShade="BF"/>
          <w:sz w:val="32"/>
          <w:szCs w:val="32"/>
        </w:rPr>
      </w:pPr>
      <w:r>
        <w:br w:type="page"/>
      </w:r>
    </w:p>
    <w:p w14:paraId="0D155CAD" w14:textId="7CEF58A7" w:rsidR="002234AF" w:rsidRDefault="002D4AA3" w:rsidP="002D4AA3">
      <w:pPr>
        <w:pStyle w:val="Heading1"/>
      </w:pPr>
      <w:r w:rsidRPr="002D4AA3">
        <w:lastRenderedPageBreak/>
        <w:t>lecture ten: methodology</w:t>
      </w:r>
    </w:p>
    <w:p w14:paraId="3FEBCDC2" w14:textId="77777777" w:rsidR="005435C1" w:rsidRDefault="001B441B" w:rsidP="00C45FA1">
      <w:pPr>
        <w:pStyle w:val="Heading2"/>
      </w:pPr>
      <w:r>
        <w:t xml:space="preserve">Collaborative Workflow </w:t>
      </w:r>
    </w:p>
    <w:p w14:paraId="6AEA10D4" w14:textId="77777777" w:rsidR="005435C1" w:rsidRDefault="001B441B" w:rsidP="002D4AA3">
      <w:r>
        <w:t xml:space="preserve">1. A team member makes updates to local files </w:t>
      </w:r>
    </w:p>
    <w:p w14:paraId="4EA07D80" w14:textId="77777777" w:rsidR="005435C1" w:rsidRDefault="001B441B" w:rsidP="002D4AA3">
      <w:r>
        <w:t xml:space="preserve">2. After testing their work, they commit to the changes </w:t>
      </w:r>
    </w:p>
    <w:p w14:paraId="35C15F8A" w14:textId="77777777" w:rsidR="005435C1" w:rsidRDefault="001B441B" w:rsidP="002D4AA3">
      <w:r>
        <w:t xml:space="preserve">3. After committing the changes, local files are synced with publicly shared files </w:t>
      </w:r>
    </w:p>
    <w:p w14:paraId="3FB666A0" w14:textId="15024473" w:rsidR="002D4AA3" w:rsidRDefault="001B441B" w:rsidP="002D4AA3">
      <w:r>
        <w:t>4. Publicly shared files are updated, and the updates are propagated to the local files of other team members</w:t>
      </w:r>
    </w:p>
    <w:p w14:paraId="13089B17" w14:textId="4C327462" w:rsidR="008D0821" w:rsidRDefault="008D0821" w:rsidP="002D4AA3"/>
    <w:p w14:paraId="1A2B0240" w14:textId="77777777" w:rsidR="00E1413E" w:rsidRDefault="00E1413E" w:rsidP="00E1413E">
      <w:r>
        <w:t>What is Git?</w:t>
      </w:r>
    </w:p>
    <w:p w14:paraId="0EBADFDF" w14:textId="2FCEFC47" w:rsidR="00E1413E" w:rsidRDefault="00E1413E" w:rsidP="005712E3">
      <w:pPr>
        <w:pStyle w:val="ListParagraph"/>
        <w:numPr>
          <w:ilvl w:val="0"/>
          <w:numId w:val="1"/>
        </w:numPr>
      </w:pPr>
      <w:r>
        <w:t xml:space="preserve">A Git is a </w:t>
      </w:r>
      <w:r w:rsidRPr="005712E3">
        <w:rPr>
          <w:highlight w:val="yellow"/>
        </w:rPr>
        <w:t>Version Control System (VCS).</w:t>
      </w:r>
      <w:r>
        <w:t xml:space="preserve"> It is open source, created by Linus Torvalds of Linux fame. It allows you to update, change, and track </w:t>
      </w:r>
      <w:proofErr w:type="gramStart"/>
      <w:r>
        <w:t>all of</w:t>
      </w:r>
      <w:proofErr w:type="gramEnd"/>
      <w:r>
        <w:t xml:space="preserve"> your changes to any code you are working on, and to share the progress of a project with several team members.</w:t>
      </w:r>
    </w:p>
    <w:p w14:paraId="322B1F64" w14:textId="77777777" w:rsidR="00E1413E" w:rsidRDefault="00E1413E" w:rsidP="005712E3">
      <w:pPr>
        <w:pStyle w:val="ListParagraph"/>
        <w:numPr>
          <w:ilvl w:val="0"/>
          <w:numId w:val="1"/>
        </w:numPr>
      </w:pPr>
      <w:r>
        <w:t>Git is installed on your system (Win/Mac/Lin) and "watches" files and directories for changes</w:t>
      </w:r>
    </w:p>
    <w:p w14:paraId="3B600DB4" w14:textId="77777777" w:rsidR="00E1413E" w:rsidRDefault="00E1413E" w:rsidP="005712E3">
      <w:pPr>
        <w:pStyle w:val="ListParagraph"/>
        <w:numPr>
          <w:ilvl w:val="0"/>
          <w:numId w:val="1"/>
        </w:numPr>
      </w:pPr>
      <w:r>
        <w:t xml:space="preserve">A hidden directory </w:t>
      </w:r>
      <w:proofErr w:type="gramStart"/>
      <w:r>
        <w:t>(.git</w:t>
      </w:r>
      <w:proofErr w:type="gramEnd"/>
      <w:r>
        <w:t>) is added to the location where you want your files tracked</w:t>
      </w:r>
    </w:p>
    <w:p w14:paraId="6EFA8C14" w14:textId="77777777" w:rsidR="00E1413E" w:rsidRDefault="00E1413E" w:rsidP="005712E3">
      <w:pPr>
        <w:pStyle w:val="ListParagraph"/>
        <w:numPr>
          <w:ilvl w:val="0"/>
          <w:numId w:val="1"/>
        </w:numPr>
      </w:pPr>
      <w:r>
        <w:t>From then on, any changes to files in that directory or any sub-directory are tracked</w:t>
      </w:r>
    </w:p>
    <w:p w14:paraId="1CDCC55E" w14:textId="77777777" w:rsidR="00E1413E" w:rsidRDefault="00E1413E" w:rsidP="005712E3">
      <w:pPr>
        <w:pStyle w:val="ListParagraph"/>
        <w:numPr>
          <w:ilvl w:val="0"/>
          <w:numId w:val="1"/>
        </w:numPr>
      </w:pPr>
      <w:r>
        <w:t>You can then keep versions of them within a repository</w:t>
      </w:r>
    </w:p>
    <w:p w14:paraId="5C8C626A" w14:textId="77777777" w:rsidR="00E1413E" w:rsidRDefault="00E1413E" w:rsidP="005712E3">
      <w:pPr>
        <w:pStyle w:val="ListParagraph"/>
        <w:numPr>
          <w:ilvl w:val="0"/>
          <w:numId w:val="1"/>
        </w:numPr>
      </w:pPr>
      <w:r>
        <w:t>A repository (or repo) is an area that tracks your files and any changes made to them</w:t>
      </w:r>
    </w:p>
    <w:p w14:paraId="10A8705A" w14:textId="77777777" w:rsidR="00E1413E" w:rsidRDefault="00E1413E" w:rsidP="005712E3">
      <w:pPr>
        <w:pStyle w:val="ListParagraph"/>
        <w:numPr>
          <w:ilvl w:val="0"/>
          <w:numId w:val="1"/>
        </w:numPr>
      </w:pPr>
      <w:r>
        <w:t>You can make changes to a file, realize the changes caused a problem and "roll-back" those changes to an earlier version</w:t>
      </w:r>
    </w:p>
    <w:p w14:paraId="28EAD921" w14:textId="77777777" w:rsidR="00E1413E" w:rsidRDefault="00E1413E" w:rsidP="005712E3">
      <w:pPr>
        <w:pStyle w:val="ListParagraph"/>
        <w:numPr>
          <w:ilvl w:val="0"/>
          <w:numId w:val="1"/>
        </w:numPr>
      </w:pPr>
      <w:r>
        <w:t>You can also share code with others without having to create login credentials for people on an FTP server</w:t>
      </w:r>
    </w:p>
    <w:p w14:paraId="549895D0" w14:textId="77777777" w:rsidR="00E1413E" w:rsidRDefault="00E1413E" w:rsidP="005712E3">
      <w:pPr>
        <w:pStyle w:val="ListParagraph"/>
        <w:numPr>
          <w:ilvl w:val="0"/>
          <w:numId w:val="1"/>
        </w:numPr>
      </w:pPr>
      <w:r>
        <w:t>Repos can be public or private, can be on local or remote systems and can be very large or very small (1 file)</w:t>
      </w:r>
    </w:p>
    <w:p w14:paraId="7CB829B2" w14:textId="77777777" w:rsidR="00E1413E" w:rsidRDefault="00E1413E" w:rsidP="005712E3">
      <w:pPr>
        <w:pStyle w:val="ListParagraph"/>
        <w:numPr>
          <w:ilvl w:val="0"/>
          <w:numId w:val="1"/>
        </w:numPr>
      </w:pPr>
      <w:r>
        <w:t>Version control is a great way to avoid having 15 versions of index.shtml (</w:t>
      </w:r>
      <w:proofErr w:type="spellStart"/>
      <w:r>
        <w:t>index.shtml.old</w:t>
      </w:r>
      <w:proofErr w:type="spellEnd"/>
      <w:r>
        <w:t xml:space="preserve">, </w:t>
      </w:r>
      <w:proofErr w:type="spellStart"/>
      <w:proofErr w:type="gramStart"/>
      <w:r>
        <w:t>index.shtml.orig</w:t>
      </w:r>
      <w:proofErr w:type="spellEnd"/>
      <w:proofErr w:type="gramEnd"/>
      <w:r>
        <w:t>, index.shtml.do-not-delete, etc.)</w:t>
      </w:r>
    </w:p>
    <w:p w14:paraId="40248966" w14:textId="77777777" w:rsidR="00E1413E" w:rsidRDefault="00E1413E" w:rsidP="005712E3">
      <w:pPr>
        <w:pStyle w:val="ListParagraph"/>
        <w:numPr>
          <w:ilvl w:val="0"/>
          <w:numId w:val="1"/>
        </w:numPr>
      </w:pPr>
      <w:r>
        <w:t xml:space="preserve">Beyond just having different versions of a file, you can </w:t>
      </w:r>
      <w:proofErr w:type="gramStart"/>
      <w:r>
        <w:t>actually SEE</w:t>
      </w:r>
      <w:proofErr w:type="gramEnd"/>
      <w:r>
        <w:t xml:space="preserve"> what has changed</w:t>
      </w:r>
    </w:p>
    <w:p w14:paraId="46A7A1D4" w14:textId="2941BB47" w:rsidR="008D0821" w:rsidRDefault="00E1413E" w:rsidP="005712E3">
      <w:pPr>
        <w:pStyle w:val="ListParagraph"/>
        <w:numPr>
          <w:ilvl w:val="0"/>
          <w:numId w:val="1"/>
        </w:numPr>
      </w:pPr>
      <w:r>
        <w:t xml:space="preserve">Some diff (seeing the changes - </w:t>
      </w:r>
      <w:proofErr w:type="spellStart"/>
      <w:r>
        <w:t>ie</w:t>
      </w:r>
      <w:proofErr w:type="spellEnd"/>
      <w:r>
        <w:t>: difference) applications are built into some Git management tools, others are standalone</w:t>
      </w:r>
    </w:p>
    <w:p w14:paraId="49BA2CDD" w14:textId="77777777" w:rsidR="00313AFA" w:rsidRPr="001F744C" w:rsidRDefault="00313AFA" w:rsidP="00313AFA">
      <w:pPr>
        <w:rPr>
          <w:b/>
          <w:bCs/>
        </w:rPr>
      </w:pPr>
      <w:r w:rsidRPr="001F744C">
        <w:rPr>
          <w:b/>
          <w:bCs/>
        </w:rPr>
        <w:t>Create A GitHub Account</w:t>
      </w:r>
    </w:p>
    <w:p w14:paraId="06580523" w14:textId="77777777" w:rsidR="00313AFA" w:rsidRPr="001F744C" w:rsidRDefault="00313AFA" w:rsidP="00313AFA">
      <w:pPr>
        <w:rPr>
          <w:b/>
          <w:bCs/>
        </w:rPr>
      </w:pPr>
      <w:r w:rsidRPr="001F744C">
        <w:rPr>
          <w:b/>
          <w:bCs/>
        </w:rPr>
        <w:t>Install Git and GitHub GUI</w:t>
      </w:r>
    </w:p>
    <w:p w14:paraId="59BA6909" w14:textId="25FA7596" w:rsidR="007313A7" w:rsidRPr="00313AFA" w:rsidRDefault="00313AFA" w:rsidP="00313AFA">
      <w:pPr>
        <w:rPr>
          <w:b/>
          <w:bCs/>
        </w:rPr>
      </w:pPr>
      <w:r w:rsidRPr="00B37927">
        <w:rPr>
          <w:b/>
          <w:bCs/>
        </w:rPr>
        <w:t>Create your own Repo</w:t>
      </w:r>
    </w:p>
    <w:p w14:paraId="55C514D1" w14:textId="77777777" w:rsidR="00C94013" w:rsidRPr="00C94013" w:rsidRDefault="00C94013" w:rsidP="00C94013">
      <w:pPr>
        <w:rPr>
          <w:b/>
          <w:bCs/>
        </w:rPr>
      </w:pPr>
      <w:r w:rsidRPr="00C94013">
        <w:rPr>
          <w:b/>
          <w:bCs/>
        </w:rPr>
        <w:t>Adding Files</w:t>
      </w:r>
    </w:p>
    <w:p w14:paraId="04BC8C77" w14:textId="77777777" w:rsidR="00C94013" w:rsidRPr="00C94013" w:rsidRDefault="00C94013" w:rsidP="00C94013">
      <w:pPr>
        <w:numPr>
          <w:ilvl w:val="0"/>
          <w:numId w:val="2"/>
        </w:numPr>
      </w:pPr>
      <w:r w:rsidRPr="00C94013">
        <w:t xml:space="preserve">From here on in, adding files is </w:t>
      </w:r>
      <w:proofErr w:type="gramStart"/>
      <w:r w:rsidRPr="00C94013">
        <w:t>fairly easy</w:t>
      </w:r>
      <w:proofErr w:type="gramEnd"/>
      <w:r w:rsidRPr="00C94013">
        <w:t>. You can add them in Explorer/Finder and git will track which ones are new or have changed. Choose the </w:t>
      </w:r>
      <w:r w:rsidRPr="00C94013">
        <w:rPr>
          <w:i/>
          <w:iCs/>
        </w:rPr>
        <w:t>Changes</w:t>
      </w:r>
      <w:r w:rsidRPr="00C94013">
        <w:t> option to see GitHub's monitoring of the files you add and the changes you make.</w:t>
      </w:r>
    </w:p>
    <w:p w14:paraId="50657258" w14:textId="77777777" w:rsidR="00C94013" w:rsidRPr="001F744C" w:rsidRDefault="00C94013" w:rsidP="00C94013">
      <w:pPr>
        <w:numPr>
          <w:ilvl w:val="0"/>
          <w:numId w:val="2"/>
        </w:numPr>
        <w:rPr>
          <w:highlight w:val="yellow"/>
        </w:rPr>
      </w:pPr>
      <w:r w:rsidRPr="001F744C">
        <w:rPr>
          <w:highlight w:val="yellow"/>
        </w:rPr>
        <w:lastRenderedPageBreak/>
        <w:t>Once file(s) have been added, you can </w:t>
      </w:r>
      <w:r w:rsidRPr="001F744C">
        <w:rPr>
          <w:i/>
          <w:iCs/>
          <w:highlight w:val="yellow"/>
        </w:rPr>
        <w:t>commit</w:t>
      </w:r>
      <w:r w:rsidRPr="001F744C">
        <w:rPr>
          <w:highlight w:val="yellow"/>
        </w:rPr>
        <w:t> the file. This adds it to a </w:t>
      </w:r>
      <w:r w:rsidRPr="001F744C">
        <w:rPr>
          <w:i/>
          <w:iCs/>
          <w:highlight w:val="yellow"/>
        </w:rPr>
        <w:t>local staging</w:t>
      </w:r>
      <w:r w:rsidRPr="001F744C">
        <w:rPr>
          <w:highlight w:val="yellow"/>
        </w:rPr>
        <w:t> area, but it has not yet been </w:t>
      </w:r>
      <w:r w:rsidRPr="001F744C">
        <w:rPr>
          <w:i/>
          <w:iCs/>
          <w:highlight w:val="yellow"/>
        </w:rPr>
        <w:t>pushed</w:t>
      </w:r>
      <w:r w:rsidRPr="001F744C">
        <w:rPr>
          <w:highlight w:val="yellow"/>
        </w:rPr>
        <w:t> to GitHub.</w:t>
      </w:r>
    </w:p>
    <w:p w14:paraId="5EE06DE3" w14:textId="77777777" w:rsidR="00C94013" w:rsidRPr="00C94013" w:rsidRDefault="00C94013" w:rsidP="00C94013">
      <w:pPr>
        <w:numPr>
          <w:ilvl w:val="0"/>
          <w:numId w:val="2"/>
        </w:numPr>
      </w:pPr>
      <w:r w:rsidRPr="00C94013">
        <w:t>Back in the GitHub GUI, view the </w:t>
      </w:r>
      <w:r w:rsidRPr="00C94013">
        <w:rPr>
          <w:i/>
          <w:iCs/>
        </w:rPr>
        <w:t>changes</w:t>
      </w:r>
      <w:r w:rsidRPr="00C94013">
        <w:t> section.</w:t>
      </w:r>
    </w:p>
    <w:p w14:paraId="62E48816" w14:textId="77777777" w:rsidR="00C94013" w:rsidRPr="00C94013" w:rsidRDefault="00C94013" w:rsidP="00C94013">
      <w:pPr>
        <w:numPr>
          <w:ilvl w:val="0"/>
          <w:numId w:val="2"/>
        </w:numPr>
      </w:pPr>
      <w:r w:rsidRPr="00C94013">
        <w:t>This shows all the files that have been changed or updated</w:t>
      </w:r>
    </w:p>
    <w:p w14:paraId="7445A009" w14:textId="77777777" w:rsidR="00C94013" w:rsidRPr="00C94013" w:rsidRDefault="00C94013" w:rsidP="00C94013">
      <w:pPr>
        <w:numPr>
          <w:ilvl w:val="0"/>
          <w:numId w:val="2"/>
        </w:numPr>
      </w:pPr>
      <w:proofErr w:type="gramStart"/>
      <w:r w:rsidRPr="00C94013">
        <w:t>In order to</w:t>
      </w:r>
      <w:proofErr w:type="gramEnd"/>
      <w:r w:rsidRPr="00C94013">
        <w:t xml:space="preserve"> ready your files to be </w:t>
      </w:r>
      <w:r w:rsidRPr="00C94013">
        <w:rPr>
          <w:i/>
          <w:iCs/>
        </w:rPr>
        <w:t>pushed</w:t>
      </w:r>
      <w:r w:rsidRPr="00C94013">
        <w:t> to GitHub, enter a </w:t>
      </w:r>
      <w:r w:rsidRPr="00C94013">
        <w:rPr>
          <w:i/>
          <w:iCs/>
        </w:rPr>
        <w:t>commit</w:t>
      </w:r>
      <w:r w:rsidRPr="00C94013">
        <w:t> summary message and (optionally) a more detailed description. Explain what and/or why you have changed the code, then click </w:t>
      </w:r>
      <w:r w:rsidRPr="00C94013">
        <w:rPr>
          <w:b/>
          <w:bCs/>
        </w:rPr>
        <w:t>commit</w:t>
      </w:r>
      <w:r w:rsidRPr="00C94013">
        <w:t>.</w:t>
      </w:r>
    </w:p>
    <w:p w14:paraId="2E1976A0" w14:textId="77777777" w:rsidR="00C94013" w:rsidRPr="00C94013" w:rsidRDefault="00C94013" w:rsidP="00C94013">
      <w:pPr>
        <w:numPr>
          <w:ilvl w:val="0"/>
          <w:numId w:val="2"/>
        </w:numPr>
      </w:pPr>
      <w:r w:rsidRPr="00C94013">
        <w:t>Now your files are </w:t>
      </w:r>
      <w:r w:rsidRPr="00C94013">
        <w:rPr>
          <w:i/>
          <w:iCs/>
        </w:rPr>
        <w:t>committed</w:t>
      </w:r>
      <w:r w:rsidRPr="00C94013">
        <w:t> but still not </w:t>
      </w:r>
      <w:r w:rsidRPr="00C94013">
        <w:rPr>
          <w:i/>
          <w:iCs/>
        </w:rPr>
        <w:t>pushed</w:t>
      </w:r>
      <w:r w:rsidRPr="00C94013">
        <w:t>.</w:t>
      </w:r>
    </w:p>
    <w:p w14:paraId="21E8AD9F" w14:textId="77777777" w:rsidR="00C94013" w:rsidRPr="00C94013" w:rsidRDefault="00C94013" w:rsidP="00C94013">
      <w:pPr>
        <w:numPr>
          <w:ilvl w:val="0"/>
          <w:numId w:val="2"/>
        </w:numPr>
      </w:pPr>
      <w:r w:rsidRPr="00C94013">
        <w:t xml:space="preserve">At the top-right of the </w:t>
      </w:r>
      <w:proofErr w:type="spellStart"/>
      <w:r w:rsidRPr="00C94013">
        <w:t>GitHib</w:t>
      </w:r>
      <w:proofErr w:type="spellEnd"/>
      <w:r w:rsidRPr="00C94013">
        <w:t xml:space="preserve"> GUI, click on "publish" or "sync". This </w:t>
      </w:r>
      <w:r w:rsidRPr="00C94013">
        <w:rPr>
          <w:i/>
          <w:iCs/>
        </w:rPr>
        <w:t>pushes</w:t>
      </w:r>
      <w:r w:rsidRPr="00C94013">
        <w:t> all the </w:t>
      </w:r>
      <w:r w:rsidRPr="00C94013">
        <w:rPr>
          <w:i/>
          <w:iCs/>
        </w:rPr>
        <w:t>commits</w:t>
      </w:r>
      <w:r w:rsidRPr="00C94013">
        <w:t> to the </w:t>
      </w:r>
      <w:r w:rsidRPr="00C94013">
        <w:rPr>
          <w:i/>
          <w:iCs/>
        </w:rPr>
        <w:t>remote, public repo</w:t>
      </w:r>
      <w:r w:rsidRPr="00C94013">
        <w:t>.</w:t>
      </w:r>
    </w:p>
    <w:p w14:paraId="6DD0A862" w14:textId="77777777" w:rsidR="007313A7" w:rsidRDefault="007313A7" w:rsidP="007313A7"/>
    <w:p w14:paraId="16813750" w14:textId="77777777" w:rsidR="000B0538" w:rsidRDefault="000B0538" w:rsidP="000B0538"/>
    <w:p w14:paraId="2CBF0E31" w14:textId="77777777" w:rsidR="00627AD5" w:rsidRPr="00627AD5" w:rsidRDefault="00627AD5" w:rsidP="00627AD5">
      <w:pPr>
        <w:rPr>
          <w:b/>
          <w:bCs/>
        </w:rPr>
      </w:pPr>
      <w:r w:rsidRPr="00627AD5">
        <w:rPr>
          <w:b/>
          <w:bCs/>
        </w:rPr>
        <w:t>Reviewing Changes</w:t>
      </w:r>
    </w:p>
    <w:p w14:paraId="38902819" w14:textId="77777777" w:rsidR="00627AD5" w:rsidRPr="00627AD5" w:rsidRDefault="00627AD5" w:rsidP="00627AD5">
      <w:pPr>
        <w:numPr>
          <w:ilvl w:val="0"/>
          <w:numId w:val="3"/>
        </w:numPr>
      </w:pPr>
      <w:r w:rsidRPr="00627AD5">
        <w:t>Your files should now be on </w:t>
      </w:r>
      <w:hyperlink r:id="rId48" w:history="1">
        <w:r w:rsidRPr="00627AD5">
          <w:rPr>
            <w:rStyle w:val="Hyperlink"/>
          </w:rPr>
          <w:t>GitHub</w:t>
        </w:r>
      </w:hyperlink>
      <w:r w:rsidRPr="00627AD5">
        <w:t>. You can check by going back to your account and checking to see what repos are there, and what files are in that repo.</w:t>
      </w:r>
    </w:p>
    <w:p w14:paraId="0D5F06B3" w14:textId="77777777" w:rsidR="00627AD5" w:rsidRPr="0080576A" w:rsidRDefault="00627AD5" w:rsidP="00627AD5">
      <w:pPr>
        <w:numPr>
          <w:ilvl w:val="0"/>
          <w:numId w:val="3"/>
        </w:numPr>
        <w:rPr>
          <w:highlight w:val="yellow"/>
        </w:rPr>
      </w:pPr>
      <w:r w:rsidRPr="00627AD5">
        <w:t xml:space="preserve">There are a few ways to see changes </w:t>
      </w:r>
      <w:r w:rsidRPr="0080576A">
        <w:rPr>
          <w:highlight w:val="yellow"/>
        </w:rPr>
        <w:t>- clicking on the time it was edited, or viewing the changed files through the GUI.</w:t>
      </w:r>
    </w:p>
    <w:p w14:paraId="1190BCAC" w14:textId="5164DE93" w:rsidR="00627AD5" w:rsidRDefault="00627AD5" w:rsidP="00627AD5">
      <w:pPr>
        <w:numPr>
          <w:ilvl w:val="0"/>
          <w:numId w:val="3"/>
        </w:numPr>
        <w:rPr>
          <w:highlight w:val="yellow"/>
        </w:rPr>
      </w:pPr>
      <w:r w:rsidRPr="0080576A">
        <w:rPr>
          <w:highlight w:val="yellow"/>
        </w:rPr>
        <w:t>You can also </w:t>
      </w:r>
      <w:r w:rsidRPr="0080576A">
        <w:rPr>
          <w:i/>
          <w:iCs/>
          <w:highlight w:val="yellow"/>
        </w:rPr>
        <w:t>edit</w:t>
      </w:r>
      <w:r w:rsidRPr="0080576A">
        <w:rPr>
          <w:highlight w:val="yellow"/>
        </w:rPr>
        <w:t> any of the text-based files right on GitHub, and then get the GUI to </w:t>
      </w:r>
      <w:r w:rsidRPr="0080576A">
        <w:rPr>
          <w:i/>
          <w:iCs/>
          <w:highlight w:val="yellow"/>
        </w:rPr>
        <w:t>pull</w:t>
      </w:r>
      <w:r w:rsidRPr="0080576A">
        <w:rPr>
          <w:highlight w:val="yellow"/>
        </w:rPr>
        <w:t> the changed back to your local machine.</w:t>
      </w:r>
    </w:p>
    <w:p w14:paraId="1F9E7A0E" w14:textId="77777777" w:rsidR="00571AE3" w:rsidRPr="00571AE3" w:rsidRDefault="00571AE3" w:rsidP="00571AE3">
      <w:pPr>
        <w:pStyle w:val="Heading3"/>
        <w:spacing w:before="225" w:after="45"/>
        <w:rPr>
          <w:rFonts w:ascii="Verdana" w:hAnsi="Verdana"/>
          <w:b/>
          <w:bCs/>
          <w:color w:val="333333"/>
          <w:sz w:val="18"/>
          <w:szCs w:val="18"/>
        </w:rPr>
      </w:pPr>
      <w:r w:rsidRPr="00571AE3">
        <w:rPr>
          <w:rFonts w:ascii="Verdana" w:hAnsi="Verdana"/>
          <w:b/>
          <w:bCs/>
          <w:color w:val="333333"/>
          <w:sz w:val="18"/>
          <w:szCs w:val="18"/>
        </w:rPr>
        <w:t>Clone a Repo</w:t>
      </w:r>
    </w:p>
    <w:p w14:paraId="1DBD271B" w14:textId="77777777" w:rsidR="00571AE3" w:rsidRDefault="00571AE3" w:rsidP="00571AE3">
      <w:pPr>
        <w:numPr>
          <w:ilvl w:val="0"/>
          <w:numId w:val="4"/>
        </w:numPr>
        <w:spacing w:before="100" w:beforeAutospacing="1" w:after="100" w:afterAutospacing="1" w:line="240" w:lineRule="auto"/>
        <w:ind w:left="0"/>
        <w:rPr>
          <w:rFonts w:ascii="Verdana" w:hAnsi="Verdana"/>
          <w:color w:val="000000"/>
          <w:sz w:val="18"/>
          <w:szCs w:val="18"/>
        </w:rPr>
      </w:pPr>
      <w:r>
        <w:rPr>
          <w:rFonts w:ascii="Verdana" w:hAnsi="Verdana"/>
          <w:color w:val="000000"/>
          <w:sz w:val="18"/>
          <w:szCs w:val="18"/>
        </w:rPr>
        <w:t>I have created a small repo (just 1 file) that is from our jQuery lecture, and I want to share it with all of you.</w:t>
      </w:r>
    </w:p>
    <w:p w14:paraId="7C91FD3D" w14:textId="77777777" w:rsidR="00571AE3" w:rsidRDefault="00571AE3" w:rsidP="00571AE3">
      <w:pPr>
        <w:numPr>
          <w:ilvl w:val="0"/>
          <w:numId w:val="4"/>
        </w:numPr>
        <w:spacing w:before="100" w:beforeAutospacing="1" w:after="100" w:afterAutospacing="1" w:line="240" w:lineRule="auto"/>
        <w:ind w:left="0"/>
        <w:rPr>
          <w:rFonts w:ascii="Verdana" w:hAnsi="Verdana"/>
          <w:color w:val="000000"/>
          <w:sz w:val="18"/>
          <w:szCs w:val="18"/>
        </w:rPr>
      </w:pPr>
      <w:r>
        <w:rPr>
          <w:rFonts w:ascii="Verdana" w:hAnsi="Verdana"/>
          <w:color w:val="000000"/>
          <w:sz w:val="18"/>
          <w:szCs w:val="18"/>
        </w:rPr>
        <w:t>The easiest way for you to do it is to search, browse or find the repo. Here is a link to it directly: </w:t>
      </w:r>
      <w:hyperlink r:id="rId49" w:history="1">
        <w:r>
          <w:rPr>
            <w:rStyle w:val="Hyperlink"/>
            <w:rFonts w:ascii="Verdana" w:hAnsi="Verdana"/>
            <w:b/>
            <w:bCs/>
            <w:color w:val="AD4445"/>
            <w:sz w:val="18"/>
            <w:szCs w:val="18"/>
          </w:rPr>
          <w:t>jQuery Code Example</w:t>
        </w:r>
      </w:hyperlink>
    </w:p>
    <w:p w14:paraId="07AD037A" w14:textId="77777777" w:rsidR="00571AE3" w:rsidRDefault="00571AE3" w:rsidP="00571AE3">
      <w:pPr>
        <w:numPr>
          <w:ilvl w:val="0"/>
          <w:numId w:val="4"/>
        </w:numPr>
        <w:spacing w:before="100" w:beforeAutospacing="1" w:after="100" w:afterAutospacing="1" w:line="240" w:lineRule="auto"/>
        <w:ind w:left="0"/>
        <w:rPr>
          <w:rFonts w:ascii="Verdana" w:hAnsi="Verdana"/>
          <w:color w:val="000000"/>
          <w:sz w:val="18"/>
          <w:szCs w:val="18"/>
        </w:rPr>
      </w:pPr>
      <w:r>
        <w:rPr>
          <w:rFonts w:ascii="Verdana" w:hAnsi="Verdana"/>
          <w:color w:val="000000"/>
          <w:sz w:val="18"/>
          <w:szCs w:val="18"/>
        </w:rPr>
        <w:t xml:space="preserve">Then choose Clone </w:t>
      </w:r>
      <w:proofErr w:type="gramStart"/>
      <w:r>
        <w:rPr>
          <w:rFonts w:ascii="Verdana" w:hAnsi="Verdana"/>
          <w:color w:val="000000"/>
          <w:sz w:val="18"/>
          <w:szCs w:val="18"/>
        </w:rPr>
        <w:t>In</w:t>
      </w:r>
      <w:proofErr w:type="gramEnd"/>
      <w:r>
        <w:rPr>
          <w:rFonts w:ascii="Verdana" w:hAnsi="Verdana"/>
          <w:color w:val="000000"/>
          <w:sz w:val="18"/>
          <w:szCs w:val="18"/>
        </w:rPr>
        <w:t xml:space="preserve"> Desktop (be sure your Git Client is running)</w:t>
      </w:r>
    </w:p>
    <w:p w14:paraId="136B0B9B" w14:textId="77777777" w:rsidR="00571AE3" w:rsidRDefault="00571AE3" w:rsidP="00571AE3">
      <w:pPr>
        <w:numPr>
          <w:ilvl w:val="0"/>
          <w:numId w:val="4"/>
        </w:numPr>
        <w:spacing w:before="100" w:beforeAutospacing="1" w:after="100" w:afterAutospacing="1" w:line="240" w:lineRule="auto"/>
        <w:ind w:left="0"/>
        <w:rPr>
          <w:rFonts w:ascii="Verdana" w:hAnsi="Verdana"/>
          <w:color w:val="000000"/>
          <w:sz w:val="18"/>
          <w:szCs w:val="18"/>
        </w:rPr>
      </w:pPr>
      <w:r>
        <w:rPr>
          <w:rFonts w:ascii="Verdana" w:hAnsi="Verdana"/>
          <w:color w:val="000000"/>
          <w:sz w:val="18"/>
          <w:szCs w:val="18"/>
        </w:rPr>
        <w:t>This will bring down the repo file(s) to your client machine, allowing you to develop your own copy. Note: cloning a repo in this way does not allow you to contribute updates or changes to the master repo</w:t>
      </w:r>
    </w:p>
    <w:p w14:paraId="0CA8FA33" w14:textId="77777777" w:rsidR="00571AE3" w:rsidRDefault="00571AE3" w:rsidP="00571AE3">
      <w:pPr>
        <w:numPr>
          <w:ilvl w:val="0"/>
          <w:numId w:val="4"/>
        </w:numPr>
        <w:spacing w:before="100" w:beforeAutospacing="1" w:after="100" w:afterAutospacing="1" w:line="240" w:lineRule="auto"/>
        <w:ind w:left="0"/>
        <w:rPr>
          <w:rFonts w:ascii="Verdana" w:hAnsi="Verdana"/>
          <w:color w:val="000000"/>
          <w:sz w:val="18"/>
          <w:szCs w:val="18"/>
        </w:rPr>
      </w:pPr>
      <w:r>
        <w:rPr>
          <w:rFonts w:ascii="Verdana" w:hAnsi="Verdana"/>
          <w:color w:val="000000"/>
          <w:sz w:val="18"/>
          <w:szCs w:val="18"/>
        </w:rPr>
        <w:t>Learn more about </w:t>
      </w:r>
      <w:hyperlink r:id="rId50" w:history="1">
        <w:r>
          <w:rPr>
            <w:rStyle w:val="Hyperlink"/>
            <w:rFonts w:ascii="Verdana" w:hAnsi="Verdana"/>
            <w:b/>
            <w:bCs/>
            <w:color w:val="AD4445"/>
            <w:sz w:val="18"/>
            <w:szCs w:val="18"/>
          </w:rPr>
          <w:t>how to clone a repo</w:t>
        </w:r>
      </w:hyperlink>
    </w:p>
    <w:p w14:paraId="4993358B" w14:textId="77777777" w:rsidR="00571AE3" w:rsidRPr="00826957" w:rsidRDefault="00571AE3" w:rsidP="00571AE3">
      <w:pPr>
        <w:pStyle w:val="Heading3"/>
        <w:spacing w:before="225" w:after="45"/>
        <w:rPr>
          <w:rFonts w:ascii="Verdana" w:hAnsi="Verdana"/>
          <w:b/>
          <w:bCs/>
          <w:color w:val="333333"/>
          <w:sz w:val="18"/>
          <w:szCs w:val="18"/>
        </w:rPr>
      </w:pPr>
      <w:r w:rsidRPr="00826957">
        <w:rPr>
          <w:rFonts w:ascii="Verdana" w:hAnsi="Verdana"/>
          <w:b/>
          <w:bCs/>
          <w:color w:val="333333"/>
          <w:sz w:val="18"/>
          <w:szCs w:val="18"/>
        </w:rPr>
        <w:t>Contributing to a Repo</w:t>
      </w:r>
    </w:p>
    <w:p w14:paraId="2F79E61F" w14:textId="77777777" w:rsidR="00571AE3" w:rsidRDefault="00571AE3" w:rsidP="00571AE3">
      <w:pPr>
        <w:rPr>
          <w:rFonts w:ascii="Times New Roman" w:hAnsi="Times New Roman"/>
          <w:sz w:val="24"/>
          <w:szCs w:val="24"/>
        </w:rPr>
      </w:pPr>
      <w:r>
        <w:t>Repository Owner:</w:t>
      </w:r>
    </w:p>
    <w:p w14:paraId="727DF7D1" w14:textId="77777777" w:rsidR="00571AE3" w:rsidRDefault="00571AE3" w:rsidP="00571AE3">
      <w:pPr>
        <w:numPr>
          <w:ilvl w:val="0"/>
          <w:numId w:val="5"/>
        </w:numPr>
        <w:spacing w:before="100" w:beforeAutospacing="1" w:after="100" w:afterAutospacing="1" w:line="240" w:lineRule="auto"/>
        <w:ind w:left="0"/>
      </w:pPr>
      <w:r>
        <w:t xml:space="preserve">The owner of a repo can decide who, if anyone, </w:t>
      </w:r>
      <w:proofErr w:type="gramStart"/>
      <w:r>
        <w:t>is allowed to</w:t>
      </w:r>
      <w:proofErr w:type="gramEnd"/>
      <w:r>
        <w:t xml:space="preserve"> contribute to the code.</w:t>
      </w:r>
    </w:p>
    <w:p w14:paraId="659914D8" w14:textId="77777777" w:rsidR="00571AE3" w:rsidRDefault="00571AE3" w:rsidP="00571AE3">
      <w:pPr>
        <w:numPr>
          <w:ilvl w:val="0"/>
          <w:numId w:val="5"/>
        </w:numPr>
        <w:spacing w:before="100" w:beforeAutospacing="1" w:after="100" w:afterAutospacing="1" w:line="240" w:lineRule="auto"/>
        <w:ind w:left="0"/>
      </w:pPr>
      <w:r>
        <w:t>Log in to the remote Github.com server</w:t>
      </w:r>
    </w:p>
    <w:p w14:paraId="3CC18F7D" w14:textId="77777777" w:rsidR="00571AE3" w:rsidRDefault="00571AE3" w:rsidP="00571AE3">
      <w:pPr>
        <w:numPr>
          <w:ilvl w:val="0"/>
          <w:numId w:val="5"/>
        </w:numPr>
        <w:spacing w:before="100" w:beforeAutospacing="1" w:after="100" w:afterAutospacing="1" w:line="240" w:lineRule="auto"/>
        <w:ind w:left="0"/>
      </w:pPr>
      <w:r>
        <w:t>Find and select the repo</w:t>
      </w:r>
    </w:p>
    <w:p w14:paraId="68AA9343" w14:textId="77777777" w:rsidR="00571AE3" w:rsidRDefault="00571AE3" w:rsidP="00571AE3">
      <w:pPr>
        <w:numPr>
          <w:ilvl w:val="0"/>
          <w:numId w:val="5"/>
        </w:numPr>
        <w:spacing w:before="100" w:beforeAutospacing="1" w:after="100" w:afterAutospacing="1" w:line="240" w:lineRule="auto"/>
        <w:ind w:left="0"/>
      </w:pPr>
      <w:r>
        <w:t>Choose </w:t>
      </w:r>
      <w:r>
        <w:rPr>
          <w:rStyle w:val="Emphasis"/>
        </w:rPr>
        <w:t>Settings</w:t>
      </w:r>
      <w:r>
        <w:t>, then </w:t>
      </w:r>
      <w:r>
        <w:rPr>
          <w:rStyle w:val="Emphasis"/>
        </w:rPr>
        <w:t>Collaborators</w:t>
      </w:r>
    </w:p>
    <w:p w14:paraId="72E05DE8" w14:textId="77777777" w:rsidR="00571AE3" w:rsidRDefault="00571AE3" w:rsidP="00571AE3">
      <w:pPr>
        <w:numPr>
          <w:ilvl w:val="0"/>
          <w:numId w:val="5"/>
        </w:numPr>
        <w:spacing w:before="100" w:beforeAutospacing="1" w:after="100" w:afterAutospacing="1" w:line="240" w:lineRule="auto"/>
        <w:ind w:left="0"/>
      </w:pPr>
      <w:r>
        <w:t xml:space="preserve">Add the GitHub username of </w:t>
      </w:r>
      <w:proofErr w:type="gramStart"/>
      <w:r>
        <w:t>each individual</w:t>
      </w:r>
      <w:proofErr w:type="gramEnd"/>
      <w:r>
        <w:t xml:space="preserve"> to your collaborative team</w:t>
      </w:r>
    </w:p>
    <w:p w14:paraId="247F950E" w14:textId="77777777" w:rsidR="00571AE3" w:rsidRDefault="00571AE3" w:rsidP="00571AE3">
      <w:pPr>
        <w:numPr>
          <w:ilvl w:val="0"/>
          <w:numId w:val="5"/>
        </w:numPr>
        <w:spacing w:before="100" w:beforeAutospacing="1" w:after="100" w:afterAutospacing="1" w:line="240" w:lineRule="auto"/>
        <w:ind w:left="0"/>
      </w:pPr>
      <w:r>
        <w:t>Learn more about </w:t>
      </w:r>
      <w:hyperlink r:id="rId51" w:history="1">
        <w:r>
          <w:rPr>
            <w:rStyle w:val="Hyperlink"/>
            <w:b/>
            <w:bCs/>
            <w:color w:val="AD4445"/>
          </w:rPr>
          <w:t>how to contribute to a repo</w:t>
        </w:r>
      </w:hyperlink>
    </w:p>
    <w:p w14:paraId="25BB95C8" w14:textId="286DCE1C" w:rsidR="006D3A32" w:rsidRDefault="006D3A32" w:rsidP="006D3A32">
      <w:pPr>
        <w:rPr>
          <w:highlight w:val="yellow"/>
        </w:rPr>
      </w:pPr>
    </w:p>
    <w:p w14:paraId="0C9A30BF" w14:textId="77777777" w:rsidR="00C354E7" w:rsidRPr="00C354E7" w:rsidRDefault="00C354E7" w:rsidP="00C354E7">
      <w:pPr>
        <w:pStyle w:val="Heading3"/>
        <w:spacing w:before="225" w:after="45"/>
        <w:rPr>
          <w:rFonts w:ascii="Verdana" w:hAnsi="Verdana"/>
          <w:b/>
          <w:bCs/>
          <w:color w:val="333333"/>
          <w:sz w:val="18"/>
          <w:szCs w:val="18"/>
        </w:rPr>
      </w:pPr>
      <w:r w:rsidRPr="00C354E7">
        <w:rPr>
          <w:rFonts w:ascii="Verdana" w:hAnsi="Verdana"/>
          <w:b/>
          <w:bCs/>
          <w:color w:val="333333"/>
          <w:sz w:val="18"/>
          <w:szCs w:val="18"/>
        </w:rPr>
        <w:t>Branch A Project</w:t>
      </w:r>
    </w:p>
    <w:p w14:paraId="124CD0A7" w14:textId="77777777" w:rsidR="00C354E7" w:rsidRDefault="00C354E7" w:rsidP="00C354E7">
      <w:pPr>
        <w:rPr>
          <w:rFonts w:ascii="Times New Roman" w:hAnsi="Times New Roman"/>
          <w:sz w:val="24"/>
          <w:szCs w:val="24"/>
        </w:rPr>
      </w:pPr>
      <w:r>
        <w:t>Repository Collaborator:</w:t>
      </w:r>
    </w:p>
    <w:p w14:paraId="27ED522A" w14:textId="77777777" w:rsidR="00C354E7" w:rsidRDefault="00C354E7" w:rsidP="00C354E7">
      <w:proofErr w:type="gramStart"/>
      <w:r>
        <w:rPr>
          <w:rFonts w:hAnsi="Symbol"/>
        </w:rPr>
        <w:t></w:t>
      </w:r>
      <w:r>
        <w:t xml:space="preserve">  Before</w:t>
      </w:r>
      <w:proofErr w:type="gramEnd"/>
      <w:r>
        <w:t xml:space="preserve"> you can contribute to a project, you must be invited to be a contributor by the repository owner (described above). Log into GitHub.com and go to the notifications section (the bell icon at top right) to accept the invitation</w:t>
      </w:r>
    </w:p>
    <w:p w14:paraId="5675D146" w14:textId="77777777" w:rsidR="00C354E7" w:rsidRDefault="00C354E7" w:rsidP="00C354E7">
      <w:proofErr w:type="gramStart"/>
      <w:r>
        <w:rPr>
          <w:rFonts w:hAnsi="Symbol"/>
        </w:rPr>
        <w:t></w:t>
      </w:r>
      <w:r>
        <w:t xml:space="preserve">  </w:t>
      </w:r>
      <w:r w:rsidRPr="003E5265">
        <w:rPr>
          <w:highlight w:val="yellow"/>
        </w:rPr>
        <w:t>Choose</w:t>
      </w:r>
      <w:proofErr w:type="gramEnd"/>
      <w:r w:rsidRPr="003E5265">
        <w:rPr>
          <w:highlight w:val="yellow"/>
        </w:rPr>
        <w:t xml:space="preserve"> "fork" from the top right of the GitHub.com page</w:t>
      </w:r>
      <w:r>
        <w:t>. This will create your own copy of the master files, associated with your account (note this branch of the repo is located at your account URL, not the repo owner's).</w:t>
      </w:r>
    </w:p>
    <w:p w14:paraId="00EA573B" w14:textId="77777777" w:rsidR="00C354E7" w:rsidRDefault="00C354E7" w:rsidP="00C354E7">
      <w:proofErr w:type="gramStart"/>
      <w:r>
        <w:rPr>
          <w:rFonts w:hAnsi="Symbol"/>
        </w:rPr>
        <w:t></w:t>
      </w:r>
      <w:r>
        <w:t xml:space="preserve">  Clone</w:t>
      </w:r>
      <w:proofErr w:type="gramEnd"/>
      <w:r>
        <w:t xml:space="preserve"> this forked repo as described above</w:t>
      </w:r>
    </w:p>
    <w:p w14:paraId="39211C05" w14:textId="77777777" w:rsidR="00C354E7" w:rsidRDefault="00C354E7" w:rsidP="00C354E7">
      <w:proofErr w:type="gramStart"/>
      <w:r>
        <w:rPr>
          <w:rFonts w:hAnsi="Symbol"/>
        </w:rPr>
        <w:t></w:t>
      </w:r>
      <w:r>
        <w:t xml:space="preserve">  Add</w:t>
      </w:r>
      <w:proofErr w:type="gramEnd"/>
      <w:r>
        <w:t>, edit, change the local files as needed</w:t>
      </w:r>
    </w:p>
    <w:p w14:paraId="463CBE63" w14:textId="77777777" w:rsidR="00C354E7" w:rsidRDefault="00C354E7" w:rsidP="00C354E7">
      <w:proofErr w:type="gramStart"/>
      <w:r>
        <w:rPr>
          <w:rFonts w:hAnsi="Symbol"/>
        </w:rPr>
        <w:t></w:t>
      </w:r>
      <w:r>
        <w:t xml:space="preserve">  Commit</w:t>
      </w:r>
      <w:proofErr w:type="gramEnd"/>
      <w:r>
        <w:t>, and sync when satisfied with the stages of your development</w:t>
      </w:r>
    </w:p>
    <w:p w14:paraId="2360C7B7" w14:textId="77777777" w:rsidR="00C354E7" w:rsidRDefault="00C354E7" w:rsidP="00C354E7">
      <w:proofErr w:type="gramStart"/>
      <w:r>
        <w:rPr>
          <w:rFonts w:hAnsi="Symbol"/>
        </w:rPr>
        <w:t></w:t>
      </w:r>
      <w:r>
        <w:t xml:space="preserve">  When</w:t>
      </w:r>
      <w:proofErr w:type="gramEnd"/>
      <w:r>
        <w:t xml:space="preserve"> your contributions are complete, choose to create a "Pull </w:t>
      </w:r>
      <w:proofErr w:type="spellStart"/>
      <w:r>
        <w:t>Rrequest</w:t>
      </w:r>
      <w:proofErr w:type="spellEnd"/>
      <w:r>
        <w:t>" in the Git Client. This will notify the owner of the repo that your code is ready to be reviewed and/or merged</w:t>
      </w:r>
    </w:p>
    <w:p w14:paraId="1788C158" w14:textId="2A8DC413" w:rsidR="006D3A32" w:rsidRDefault="00C354E7" w:rsidP="00C354E7">
      <w:proofErr w:type="gramStart"/>
      <w:r>
        <w:rPr>
          <w:rFonts w:hAnsi="Symbol"/>
        </w:rPr>
        <w:t></w:t>
      </w:r>
      <w:r>
        <w:t xml:space="preserve">  Some</w:t>
      </w:r>
      <w:proofErr w:type="gramEnd"/>
      <w:r>
        <w:t> </w:t>
      </w:r>
      <w:hyperlink r:id="rId52" w:history="1">
        <w:r>
          <w:rPr>
            <w:rStyle w:val="Hyperlink"/>
            <w:b/>
            <w:bCs/>
            <w:color w:val="AD4445"/>
          </w:rPr>
          <w:t>help with GitHub branching</w:t>
        </w:r>
      </w:hyperlink>
    </w:p>
    <w:p w14:paraId="1BA7DB5B" w14:textId="1196EC5B" w:rsidR="00C60B46" w:rsidRDefault="00C60B46" w:rsidP="00C354E7">
      <w:pPr>
        <w:pBdr>
          <w:bottom w:val="single" w:sz="6" w:space="1" w:color="auto"/>
        </w:pBdr>
        <w:rPr>
          <w:highlight w:val="yellow"/>
        </w:rPr>
      </w:pPr>
    </w:p>
    <w:p w14:paraId="5B8ABDDD" w14:textId="77777777" w:rsidR="009B4038" w:rsidRDefault="009B4038" w:rsidP="00C354E7">
      <w:pPr>
        <w:rPr>
          <w:highlight w:val="yellow"/>
        </w:rPr>
      </w:pPr>
    </w:p>
    <w:p w14:paraId="597E41BA" w14:textId="77777777" w:rsidR="00C60B46" w:rsidRPr="0080576A" w:rsidRDefault="00C60B46" w:rsidP="00C354E7">
      <w:pPr>
        <w:rPr>
          <w:highlight w:val="yellow"/>
        </w:rPr>
      </w:pPr>
    </w:p>
    <w:p w14:paraId="09FA13BD" w14:textId="59D3FFF1" w:rsidR="001B441B" w:rsidRDefault="001B441B" w:rsidP="002D4AA3"/>
    <w:p w14:paraId="350EA8ED" w14:textId="77777777" w:rsidR="001B441B" w:rsidRPr="002D4AA3" w:rsidRDefault="001B441B" w:rsidP="002D4AA3"/>
    <w:sectPr w:rsidR="001B441B" w:rsidRPr="002D4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B6B"/>
    <w:multiLevelType w:val="multilevel"/>
    <w:tmpl w:val="CC80E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A51F5"/>
    <w:multiLevelType w:val="multilevel"/>
    <w:tmpl w:val="FA96E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F61FF"/>
    <w:multiLevelType w:val="multilevel"/>
    <w:tmpl w:val="9074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54562"/>
    <w:multiLevelType w:val="hybridMultilevel"/>
    <w:tmpl w:val="FBB2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C2505"/>
    <w:multiLevelType w:val="multilevel"/>
    <w:tmpl w:val="B5367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F14C8"/>
    <w:multiLevelType w:val="multilevel"/>
    <w:tmpl w:val="BE5E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D532D"/>
    <w:multiLevelType w:val="multilevel"/>
    <w:tmpl w:val="5280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D0F1A"/>
    <w:multiLevelType w:val="multilevel"/>
    <w:tmpl w:val="2124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969DE"/>
    <w:multiLevelType w:val="multilevel"/>
    <w:tmpl w:val="749A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96C63"/>
    <w:multiLevelType w:val="multilevel"/>
    <w:tmpl w:val="A124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50357"/>
    <w:multiLevelType w:val="hybridMultilevel"/>
    <w:tmpl w:val="941C8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E27EDC"/>
    <w:multiLevelType w:val="multilevel"/>
    <w:tmpl w:val="4964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6074E"/>
    <w:multiLevelType w:val="hybridMultilevel"/>
    <w:tmpl w:val="BA62F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527114"/>
    <w:multiLevelType w:val="multilevel"/>
    <w:tmpl w:val="D27C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26125"/>
    <w:multiLevelType w:val="multilevel"/>
    <w:tmpl w:val="4B92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0084C"/>
    <w:multiLevelType w:val="multilevel"/>
    <w:tmpl w:val="049E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B5741"/>
    <w:multiLevelType w:val="multilevel"/>
    <w:tmpl w:val="2A8C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C745F"/>
    <w:multiLevelType w:val="multilevel"/>
    <w:tmpl w:val="6068F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B62D6"/>
    <w:multiLevelType w:val="multilevel"/>
    <w:tmpl w:val="F23E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F794B"/>
    <w:multiLevelType w:val="multilevel"/>
    <w:tmpl w:val="2F72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D32D8"/>
    <w:multiLevelType w:val="multilevel"/>
    <w:tmpl w:val="A6C4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272AC9"/>
    <w:multiLevelType w:val="multilevel"/>
    <w:tmpl w:val="56AA2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10D69"/>
    <w:multiLevelType w:val="hybridMultilevel"/>
    <w:tmpl w:val="58A6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662C43"/>
    <w:multiLevelType w:val="multilevel"/>
    <w:tmpl w:val="8332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D7EBE"/>
    <w:multiLevelType w:val="multilevel"/>
    <w:tmpl w:val="1430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0B258E"/>
    <w:multiLevelType w:val="multilevel"/>
    <w:tmpl w:val="C118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6807A8"/>
    <w:multiLevelType w:val="hybridMultilevel"/>
    <w:tmpl w:val="C8CE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FE07B3"/>
    <w:multiLevelType w:val="multilevel"/>
    <w:tmpl w:val="427A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90063E"/>
    <w:multiLevelType w:val="multilevel"/>
    <w:tmpl w:val="2DB4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6794F"/>
    <w:multiLevelType w:val="multilevel"/>
    <w:tmpl w:val="32A2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726F00"/>
    <w:multiLevelType w:val="multilevel"/>
    <w:tmpl w:val="40C8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83832"/>
    <w:multiLevelType w:val="multilevel"/>
    <w:tmpl w:val="2E42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043D00"/>
    <w:multiLevelType w:val="multilevel"/>
    <w:tmpl w:val="D89A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0E37DF"/>
    <w:multiLevelType w:val="multilevel"/>
    <w:tmpl w:val="3600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F7198C"/>
    <w:multiLevelType w:val="multilevel"/>
    <w:tmpl w:val="90A4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8C11CD"/>
    <w:multiLevelType w:val="multilevel"/>
    <w:tmpl w:val="1640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85880"/>
    <w:multiLevelType w:val="multilevel"/>
    <w:tmpl w:val="D0C2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9450C3"/>
    <w:multiLevelType w:val="multilevel"/>
    <w:tmpl w:val="2A2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D5194B"/>
    <w:multiLevelType w:val="multilevel"/>
    <w:tmpl w:val="094A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4F289C"/>
    <w:multiLevelType w:val="multilevel"/>
    <w:tmpl w:val="2274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BA1EDD"/>
    <w:multiLevelType w:val="multilevel"/>
    <w:tmpl w:val="85E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DE0878"/>
    <w:multiLevelType w:val="multilevel"/>
    <w:tmpl w:val="1892E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2B3EF6"/>
    <w:multiLevelType w:val="multilevel"/>
    <w:tmpl w:val="66A8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9B3B70"/>
    <w:multiLevelType w:val="multilevel"/>
    <w:tmpl w:val="CCE2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3137BF"/>
    <w:multiLevelType w:val="multilevel"/>
    <w:tmpl w:val="993C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953149"/>
    <w:multiLevelType w:val="multilevel"/>
    <w:tmpl w:val="F5F8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0F03DA"/>
    <w:multiLevelType w:val="multilevel"/>
    <w:tmpl w:val="E746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0B375C"/>
    <w:multiLevelType w:val="multilevel"/>
    <w:tmpl w:val="FEDC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F80372"/>
    <w:multiLevelType w:val="multilevel"/>
    <w:tmpl w:val="9B1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84741D"/>
    <w:multiLevelType w:val="multilevel"/>
    <w:tmpl w:val="A844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20554E"/>
    <w:multiLevelType w:val="multilevel"/>
    <w:tmpl w:val="91BC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936E3F"/>
    <w:multiLevelType w:val="multilevel"/>
    <w:tmpl w:val="7F6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AA19D0"/>
    <w:multiLevelType w:val="multilevel"/>
    <w:tmpl w:val="129EB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081B65"/>
    <w:multiLevelType w:val="multilevel"/>
    <w:tmpl w:val="2C6C8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9"/>
  </w:num>
  <w:num w:numId="3">
    <w:abstractNumId w:val="42"/>
  </w:num>
  <w:num w:numId="4">
    <w:abstractNumId w:val="18"/>
  </w:num>
  <w:num w:numId="5">
    <w:abstractNumId w:val="2"/>
  </w:num>
  <w:num w:numId="6">
    <w:abstractNumId w:val="43"/>
  </w:num>
  <w:num w:numId="7">
    <w:abstractNumId w:val="16"/>
  </w:num>
  <w:num w:numId="8">
    <w:abstractNumId w:val="47"/>
  </w:num>
  <w:num w:numId="9">
    <w:abstractNumId w:val="45"/>
  </w:num>
  <w:num w:numId="10">
    <w:abstractNumId w:val="30"/>
  </w:num>
  <w:num w:numId="11">
    <w:abstractNumId w:val="38"/>
  </w:num>
  <w:num w:numId="12">
    <w:abstractNumId w:val="15"/>
  </w:num>
  <w:num w:numId="13">
    <w:abstractNumId w:val="23"/>
  </w:num>
  <w:num w:numId="14">
    <w:abstractNumId w:val="7"/>
  </w:num>
  <w:num w:numId="15">
    <w:abstractNumId w:val="10"/>
  </w:num>
  <w:num w:numId="16">
    <w:abstractNumId w:val="35"/>
  </w:num>
  <w:num w:numId="17">
    <w:abstractNumId w:val="21"/>
  </w:num>
  <w:num w:numId="18">
    <w:abstractNumId w:val="33"/>
  </w:num>
  <w:num w:numId="19">
    <w:abstractNumId w:val="13"/>
  </w:num>
  <w:num w:numId="20">
    <w:abstractNumId w:val="39"/>
  </w:num>
  <w:num w:numId="21">
    <w:abstractNumId w:val="25"/>
  </w:num>
  <w:num w:numId="22">
    <w:abstractNumId w:val="32"/>
  </w:num>
  <w:num w:numId="23">
    <w:abstractNumId w:val="34"/>
  </w:num>
  <w:num w:numId="24">
    <w:abstractNumId w:val="8"/>
  </w:num>
  <w:num w:numId="25">
    <w:abstractNumId w:val="20"/>
  </w:num>
  <w:num w:numId="26">
    <w:abstractNumId w:val="24"/>
  </w:num>
  <w:num w:numId="27">
    <w:abstractNumId w:val="19"/>
  </w:num>
  <w:num w:numId="28">
    <w:abstractNumId w:val="11"/>
  </w:num>
  <w:num w:numId="29">
    <w:abstractNumId w:val="37"/>
  </w:num>
  <w:num w:numId="30">
    <w:abstractNumId w:val="28"/>
  </w:num>
  <w:num w:numId="31">
    <w:abstractNumId w:val="27"/>
  </w:num>
  <w:num w:numId="32">
    <w:abstractNumId w:val="12"/>
  </w:num>
  <w:num w:numId="33">
    <w:abstractNumId w:val="41"/>
  </w:num>
  <w:num w:numId="34">
    <w:abstractNumId w:val="51"/>
  </w:num>
  <w:num w:numId="35">
    <w:abstractNumId w:val="46"/>
  </w:num>
  <w:num w:numId="36">
    <w:abstractNumId w:val="17"/>
  </w:num>
  <w:num w:numId="37">
    <w:abstractNumId w:val="0"/>
  </w:num>
  <w:num w:numId="38">
    <w:abstractNumId w:val="9"/>
  </w:num>
  <w:num w:numId="39">
    <w:abstractNumId w:val="1"/>
  </w:num>
  <w:num w:numId="40">
    <w:abstractNumId w:val="52"/>
  </w:num>
  <w:num w:numId="41">
    <w:abstractNumId w:val="14"/>
  </w:num>
  <w:num w:numId="42">
    <w:abstractNumId w:val="49"/>
  </w:num>
  <w:num w:numId="43">
    <w:abstractNumId w:val="3"/>
  </w:num>
  <w:num w:numId="44">
    <w:abstractNumId w:val="26"/>
  </w:num>
  <w:num w:numId="45">
    <w:abstractNumId w:val="6"/>
  </w:num>
  <w:num w:numId="46">
    <w:abstractNumId w:val="53"/>
  </w:num>
  <w:num w:numId="47">
    <w:abstractNumId w:val="44"/>
  </w:num>
  <w:num w:numId="48">
    <w:abstractNumId w:val="40"/>
  </w:num>
  <w:num w:numId="49">
    <w:abstractNumId w:val="5"/>
  </w:num>
  <w:num w:numId="50">
    <w:abstractNumId w:val="48"/>
  </w:num>
  <w:num w:numId="51">
    <w:abstractNumId w:val="31"/>
  </w:num>
  <w:num w:numId="52">
    <w:abstractNumId w:val="36"/>
  </w:num>
  <w:num w:numId="53">
    <w:abstractNumId w:val="50"/>
  </w:num>
  <w:num w:numId="54">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91"/>
    <w:rsid w:val="000028DE"/>
    <w:rsid w:val="000B0538"/>
    <w:rsid w:val="000B63D6"/>
    <w:rsid w:val="000F2DC1"/>
    <w:rsid w:val="00155C66"/>
    <w:rsid w:val="00193918"/>
    <w:rsid w:val="001B010B"/>
    <w:rsid w:val="001B259A"/>
    <w:rsid w:val="001B441B"/>
    <w:rsid w:val="001C06BB"/>
    <w:rsid w:val="001D6C36"/>
    <w:rsid w:val="001F744C"/>
    <w:rsid w:val="002234AF"/>
    <w:rsid w:val="002256E2"/>
    <w:rsid w:val="00243E8E"/>
    <w:rsid w:val="0029418A"/>
    <w:rsid w:val="002D4AA3"/>
    <w:rsid w:val="00311A6E"/>
    <w:rsid w:val="00313AFA"/>
    <w:rsid w:val="00342AA3"/>
    <w:rsid w:val="00347E98"/>
    <w:rsid w:val="003675C6"/>
    <w:rsid w:val="00371253"/>
    <w:rsid w:val="00380E41"/>
    <w:rsid w:val="003D1B21"/>
    <w:rsid w:val="003D46B3"/>
    <w:rsid w:val="003E5265"/>
    <w:rsid w:val="0043045F"/>
    <w:rsid w:val="004476DF"/>
    <w:rsid w:val="005435C1"/>
    <w:rsid w:val="005712E3"/>
    <w:rsid w:val="00571AE3"/>
    <w:rsid w:val="005D736F"/>
    <w:rsid w:val="005E03CE"/>
    <w:rsid w:val="005F65DC"/>
    <w:rsid w:val="00627AD5"/>
    <w:rsid w:val="00673FF7"/>
    <w:rsid w:val="00683F98"/>
    <w:rsid w:val="006A13DE"/>
    <w:rsid w:val="006D3A32"/>
    <w:rsid w:val="006D54F4"/>
    <w:rsid w:val="007313A7"/>
    <w:rsid w:val="00753E8C"/>
    <w:rsid w:val="007610D3"/>
    <w:rsid w:val="00772F9B"/>
    <w:rsid w:val="007C3268"/>
    <w:rsid w:val="0080576A"/>
    <w:rsid w:val="00821334"/>
    <w:rsid w:val="00822E2A"/>
    <w:rsid w:val="00826957"/>
    <w:rsid w:val="00856577"/>
    <w:rsid w:val="00860142"/>
    <w:rsid w:val="008D0821"/>
    <w:rsid w:val="008F5269"/>
    <w:rsid w:val="00916591"/>
    <w:rsid w:val="009577E1"/>
    <w:rsid w:val="00995395"/>
    <w:rsid w:val="009B4038"/>
    <w:rsid w:val="009B6AFB"/>
    <w:rsid w:val="009E6719"/>
    <w:rsid w:val="00A66E4E"/>
    <w:rsid w:val="00A933ED"/>
    <w:rsid w:val="00AB30D2"/>
    <w:rsid w:val="00AC29AF"/>
    <w:rsid w:val="00AF5CCA"/>
    <w:rsid w:val="00B37927"/>
    <w:rsid w:val="00B4052A"/>
    <w:rsid w:val="00B5296A"/>
    <w:rsid w:val="00B60D57"/>
    <w:rsid w:val="00B705EF"/>
    <w:rsid w:val="00B77F44"/>
    <w:rsid w:val="00BA30ED"/>
    <w:rsid w:val="00BE1904"/>
    <w:rsid w:val="00C11810"/>
    <w:rsid w:val="00C316E6"/>
    <w:rsid w:val="00C354E7"/>
    <w:rsid w:val="00C37E3B"/>
    <w:rsid w:val="00C45FA1"/>
    <w:rsid w:val="00C60B46"/>
    <w:rsid w:val="00C667FA"/>
    <w:rsid w:val="00C94013"/>
    <w:rsid w:val="00CB2783"/>
    <w:rsid w:val="00CC51E5"/>
    <w:rsid w:val="00D26F12"/>
    <w:rsid w:val="00D81BBA"/>
    <w:rsid w:val="00D85274"/>
    <w:rsid w:val="00DB57AB"/>
    <w:rsid w:val="00DD3082"/>
    <w:rsid w:val="00DD5DC6"/>
    <w:rsid w:val="00E1413E"/>
    <w:rsid w:val="00E752D5"/>
    <w:rsid w:val="00EA76A4"/>
    <w:rsid w:val="00EB1415"/>
    <w:rsid w:val="00EC29F7"/>
    <w:rsid w:val="00F466D8"/>
    <w:rsid w:val="00F60768"/>
    <w:rsid w:val="00FE59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9C19C9"/>
  <w15:chartTrackingRefBased/>
  <w15:docId w15:val="{57D5B1F7-0E52-4B02-B3AD-14366754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29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2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A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5F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12E3"/>
    <w:pPr>
      <w:ind w:left="720"/>
      <w:contextualSpacing/>
    </w:pPr>
  </w:style>
  <w:style w:type="character" w:styleId="Hyperlink">
    <w:name w:val="Hyperlink"/>
    <w:basedOn w:val="DefaultParagraphFont"/>
    <w:uiPriority w:val="99"/>
    <w:unhideWhenUsed/>
    <w:rsid w:val="00627AD5"/>
    <w:rPr>
      <w:color w:val="0563C1" w:themeColor="hyperlink"/>
      <w:u w:val="single"/>
    </w:rPr>
  </w:style>
  <w:style w:type="character" w:styleId="UnresolvedMention">
    <w:name w:val="Unresolved Mention"/>
    <w:basedOn w:val="DefaultParagraphFont"/>
    <w:uiPriority w:val="99"/>
    <w:semiHidden/>
    <w:unhideWhenUsed/>
    <w:rsid w:val="00627AD5"/>
    <w:rPr>
      <w:color w:val="808080"/>
      <w:shd w:val="clear" w:color="auto" w:fill="E6E6E6"/>
    </w:rPr>
  </w:style>
  <w:style w:type="character" w:customStyle="1" w:styleId="Heading3Char">
    <w:name w:val="Heading 3 Char"/>
    <w:basedOn w:val="DefaultParagraphFont"/>
    <w:link w:val="Heading3"/>
    <w:uiPriority w:val="9"/>
    <w:semiHidden/>
    <w:rsid w:val="00EC29F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71AE3"/>
    <w:rPr>
      <w:i/>
      <w:iCs/>
    </w:rPr>
  </w:style>
  <w:style w:type="character" w:customStyle="1" w:styleId="Heading4Char">
    <w:name w:val="Heading 4 Char"/>
    <w:basedOn w:val="DefaultParagraphFont"/>
    <w:link w:val="Heading4"/>
    <w:uiPriority w:val="9"/>
    <w:semiHidden/>
    <w:rsid w:val="000F2D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08496">
      <w:bodyDiv w:val="1"/>
      <w:marLeft w:val="0"/>
      <w:marRight w:val="0"/>
      <w:marTop w:val="0"/>
      <w:marBottom w:val="0"/>
      <w:divBdr>
        <w:top w:val="none" w:sz="0" w:space="0" w:color="auto"/>
        <w:left w:val="none" w:sz="0" w:space="0" w:color="auto"/>
        <w:bottom w:val="none" w:sz="0" w:space="0" w:color="auto"/>
        <w:right w:val="none" w:sz="0" w:space="0" w:color="auto"/>
      </w:divBdr>
    </w:div>
    <w:div w:id="139805415">
      <w:bodyDiv w:val="1"/>
      <w:marLeft w:val="0"/>
      <w:marRight w:val="0"/>
      <w:marTop w:val="0"/>
      <w:marBottom w:val="0"/>
      <w:divBdr>
        <w:top w:val="none" w:sz="0" w:space="0" w:color="auto"/>
        <w:left w:val="none" w:sz="0" w:space="0" w:color="auto"/>
        <w:bottom w:val="none" w:sz="0" w:space="0" w:color="auto"/>
        <w:right w:val="none" w:sz="0" w:space="0" w:color="auto"/>
      </w:divBdr>
    </w:div>
    <w:div w:id="142623504">
      <w:bodyDiv w:val="1"/>
      <w:marLeft w:val="0"/>
      <w:marRight w:val="0"/>
      <w:marTop w:val="0"/>
      <w:marBottom w:val="0"/>
      <w:divBdr>
        <w:top w:val="none" w:sz="0" w:space="0" w:color="auto"/>
        <w:left w:val="none" w:sz="0" w:space="0" w:color="auto"/>
        <w:bottom w:val="none" w:sz="0" w:space="0" w:color="auto"/>
        <w:right w:val="none" w:sz="0" w:space="0" w:color="auto"/>
      </w:divBdr>
    </w:div>
    <w:div w:id="149711185">
      <w:bodyDiv w:val="1"/>
      <w:marLeft w:val="0"/>
      <w:marRight w:val="0"/>
      <w:marTop w:val="0"/>
      <w:marBottom w:val="0"/>
      <w:divBdr>
        <w:top w:val="none" w:sz="0" w:space="0" w:color="auto"/>
        <w:left w:val="none" w:sz="0" w:space="0" w:color="auto"/>
        <w:bottom w:val="none" w:sz="0" w:space="0" w:color="auto"/>
        <w:right w:val="none" w:sz="0" w:space="0" w:color="auto"/>
      </w:divBdr>
      <w:divsChild>
        <w:div w:id="74011314">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88572214">
      <w:bodyDiv w:val="1"/>
      <w:marLeft w:val="0"/>
      <w:marRight w:val="0"/>
      <w:marTop w:val="0"/>
      <w:marBottom w:val="0"/>
      <w:divBdr>
        <w:top w:val="none" w:sz="0" w:space="0" w:color="auto"/>
        <w:left w:val="none" w:sz="0" w:space="0" w:color="auto"/>
        <w:bottom w:val="none" w:sz="0" w:space="0" w:color="auto"/>
        <w:right w:val="none" w:sz="0" w:space="0" w:color="auto"/>
      </w:divBdr>
    </w:div>
    <w:div w:id="191502455">
      <w:bodyDiv w:val="1"/>
      <w:marLeft w:val="0"/>
      <w:marRight w:val="0"/>
      <w:marTop w:val="0"/>
      <w:marBottom w:val="0"/>
      <w:divBdr>
        <w:top w:val="none" w:sz="0" w:space="0" w:color="auto"/>
        <w:left w:val="none" w:sz="0" w:space="0" w:color="auto"/>
        <w:bottom w:val="none" w:sz="0" w:space="0" w:color="auto"/>
        <w:right w:val="none" w:sz="0" w:space="0" w:color="auto"/>
      </w:divBdr>
      <w:divsChild>
        <w:div w:id="2123958927">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214581375">
      <w:bodyDiv w:val="1"/>
      <w:marLeft w:val="0"/>
      <w:marRight w:val="0"/>
      <w:marTop w:val="0"/>
      <w:marBottom w:val="0"/>
      <w:divBdr>
        <w:top w:val="none" w:sz="0" w:space="0" w:color="auto"/>
        <w:left w:val="none" w:sz="0" w:space="0" w:color="auto"/>
        <w:bottom w:val="none" w:sz="0" w:space="0" w:color="auto"/>
        <w:right w:val="none" w:sz="0" w:space="0" w:color="auto"/>
      </w:divBdr>
    </w:div>
    <w:div w:id="217866509">
      <w:bodyDiv w:val="1"/>
      <w:marLeft w:val="0"/>
      <w:marRight w:val="0"/>
      <w:marTop w:val="0"/>
      <w:marBottom w:val="0"/>
      <w:divBdr>
        <w:top w:val="none" w:sz="0" w:space="0" w:color="auto"/>
        <w:left w:val="none" w:sz="0" w:space="0" w:color="auto"/>
        <w:bottom w:val="none" w:sz="0" w:space="0" w:color="auto"/>
        <w:right w:val="none" w:sz="0" w:space="0" w:color="auto"/>
      </w:divBdr>
      <w:divsChild>
        <w:div w:id="601112637">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254092372">
      <w:bodyDiv w:val="1"/>
      <w:marLeft w:val="0"/>
      <w:marRight w:val="0"/>
      <w:marTop w:val="0"/>
      <w:marBottom w:val="0"/>
      <w:divBdr>
        <w:top w:val="none" w:sz="0" w:space="0" w:color="auto"/>
        <w:left w:val="none" w:sz="0" w:space="0" w:color="auto"/>
        <w:bottom w:val="none" w:sz="0" w:space="0" w:color="auto"/>
        <w:right w:val="none" w:sz="0" w:space="0" w:color="auto"/>
      </w:divBdr>
      <w:divsChild>
        <w:div w:id="2083017177">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270745674">
      <w:bodyDiv w:val="1"/>
      <w:marLeft w:val="0"/>
      <w:marRight w:val="0"/>
      <w:marTop w:val="0"/>
      <w:marBottom w:val="0"/>
      <w:divBdr>
        <w:top w:val="none" w:sz="0" w:space="0" w:color="auto"/>
        <w:left w:val="none" w:sz="0" w:space="0" w:color="auto"/>
        <w:bottom w:val="none" w:sz="0" w:space="0" w:color="auto"/>
        <w:right w:val="none" w:sz="0" w:space="0" w:color="auto"/>
      </w:divBdr>
      <w:divsChild>
        <w:div w:id="105471333">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309218024">
      <w:bodyDiv w:val="1"/>
      <w:marLeft w:val="0"/>
      <w:marRight w:val="0"/>
      <w:marTop w:val="0"/>
      <w:marBottom w:val="0"/>
      <w:divBdr>
        <w:top w:val="none" w:sz="0" w:space="0" w:color="auto"/>
        <w:left w:val="none" w:sz="0" w:space="0" w:color="auto"/>
        <w:bottom w:val="none" w:sz="0" w:space="0" w:color="auto"/>
        <w:right w:val="none" w:sz="0" w:space="0" w:color="auto"/>
      </w:divBdr>
    </w:div>
    <w:div w:id="327908309">
      <w:bodyDiv w:val="1"/>
      <w:marLeft w:val="0"/>
      <w:marRight w:val="0"/>
      <w:marTop w:val="0"/>
      <w:marBottom w:val="0"/>
      <w:divBdr>
        <w:top w:val="none" w:sz="0" w:space="0" w:color="auto"/>
        <w:left w:val="none" w:sz="0" w:space="0" w:color="auto"/>
        <w:bottom w:val="none" w:sz="0" w:space="0" w:color="auto"/>
        <w:right w:val="none" w:sz="0" w:space="0" w:color="auto"/>
      </w:divBdr>
    </w:div>
    <w:div w:id="559219922">
      <w:bodyDiv w:val="1"/>
      <w:marLeft w:val="0"/>
      <w:marRight w:val="0"/>
      <w:marTop w:val="0"/>
      <w:marBottom w:val="0"/>
      <w:divBdr>
        <w:top w:val="none" w:sz="0" w:space="0" w:color="auto"/>
        <w:left w:val="none" w:sz="0" w:space="0" w:color="auto"/>
        <w:bottom w:val="none" w:sz="0" w:space="0" w:color="auto"/>
        <w:right w:val="none" w:sz="0" w:space="0" w:color="auto"/>
      </w:divBdr>
    </w:div>
    <w:div w:id="610747143">
      <w:bodyDiv w:val="1"/>
      <w:marLeft w:val="0"/>
      <w:marRight w:val="0"/>
      <w:marTop w:val="0"/>
      <w:marBottom w:val="0"/>
      <w:divBdr>
        <w:top w:val="none" w:sz="0" w:space="0" w:color="auto"/>
        <w:left w:val="none" w:sz="0" w:space="0" w:color="auto"/>
        <w:bottom w:val="none" w:sz="0" w:space="0" w:color="auto"/>
        <w:right w:val="none" w:sz="0" w:space="0" w:color="auto"/>
      </w:divBdr>
      <w:divsChild>
        <w:div w:id="688530786">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742488906">
      <w:bodyDiv w:val="1"/>
      <w:marLeft w:val="0"/>
      <w:marRight w:val="0"/>
      <w:marTop w:val="0"/>
      <w:marBottom w:val="0"/>
      <w:divBdr>
        <w:top w:val="none" w:sz="0" w:space="0" w:color="auto"/>
        <w:left w:val="none" w:sz="0" w:space="0" w:color="auto"/>
        <w:bottom w:val="none" w:sz="0" w:space="0" w:color="auto"/>
        <w:right w:val="none" w:sz="0" w:space="0" w:color="auto"/>
      </w:divBdr>
      <w:divsChild>
        <w:div w:id="953171543">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748385252">
      <w:bodyDiv w:val="1"/>
      <w:marLeft w:val="0"/>
      <w:marRight w:val="0"/>
      <w:marTop w:val="0"/>
      <w:marBottom w:val="0"/>
      <w:divBdr>
        <w:top w:val="none" w:sz="0" w:space="0" w:color="auto"/>
        <w:left w:val="none" w:sz="0" w:space="0" w:color="auto"/>
        <w:bottom w:val="none" w:sz="0" w:space="0" w:color="auto"/>
        <w:right w:val="none" w:sz="0" w:space="0" w:color="auto"/>
      </w:divBdr>
      <w:divsChild>
        <w:div w:id="491261123">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752899660">
      <w:bodyDiv w:val="1"/>
      <w:marLeft w:val="0"/>
      <w:marRight w:val="0"/>
      <w:marTop w:val="0"/>
      <w:marBottom w:val="0"/>
      <w:divBdr>
        <w:top w:val="none" w:sz="0" w:space="0" w:color="auto"/>
        <w:left w:val="none" w:sz="0" w:space="0" w:color="auto"/>
        <w:bottom w:val="none" w:sz="0" w:space="0" w:color="auto"/>
        <w:right w:val="none" w:sz="0" w:space="0" w:color="auto"/>
      </w:divBdr>
      <w:divsChild>
        <w:div w:id="826092274">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831144112">
      <w:bodyDiv w:val="1"/>
      <w:marLeft w:val="0"/>
      <w:marRight w:val="0"/>
      <w:marTop w:val="0"/>
      <w:marBottom w:val="0"/>
      <w:divBdr>
        <w:top w:val="none" w:sz="0" w:space="0" w:color="auto"/>
        <w:left w:val="none" w:sz="0" w:space="0" w:color="auto"/>
        <w:bottom w:val="none" w:sz="0" w:space="0" w:color="auto"/>
        <w:right w:val="none" w:sz="0" w:space="0" w:color="auto"/>
      </w:divBdr>
      <w:divsChild>
        <w:div w:id="326637604">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875847169">
      <w:bodyDiv w:val="1"/>
      <w:marLeft w:val="0"/>
      <w:marRight w:val="0"/>
      <w:marTop w:val="0"/>
      <w:marBottom w:val="0"/>
      <w:divBdr>
        <w:top w:val="none" w:sz="0" w:space="0" w:color="auto"/>
        <w:left w:val="none" w:sz="0" w:space="0" w:color="auto"/>
        <w:bottom w:val="none" w:sz="0" w:space="0" w:color="auto"/>
        <w:right w:val="none" w:sz="0" w:space="0" w:color="auto"/>
      </w:divBdr>
      <w:divsChild>
        <w:div w:id="1568805891">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006327481">
      <w:bodyDiv w:val="1"/>
      <w:marLeft w:val="0"/>
      <w:marRight w:val="0"/>
      <w:marTop w:val="0"/>
      <w:marBottom w:val="0"/>
      <w:divBdr>
        <w:top w:val="none" w:sz="0" w:space="0" w:color="auto"/>
        <w:left w:val="none" w:sz="0" w:space="0" w:color="auto"/>
        <w:bottom w:val="none" w:sz="0" w:space="0" w:color="auto"/>
        <w:right w:val="none" w:sz="0" w:space="0" w:color="auto"/>
      </w:divBdr>
      <w:divsChild>
        <w:div w:id="1600411018">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077828595">
      <w:bodyDiv w:val="1"/>
      <w:marLeft w:val="0"/>
      <w:marRight w:val="0"/>
      <w:marTop w:val="0"/>
      <w:marBottom w:val="0"/>
      <w:divBdr>
        <w:top w:val="none" w:sz="0" w:space="0" w:color="auto"/>
        <w:left w:val="none" w:sz="0" w:space="0" w:color="auto"/>
        <w:bottom w:val="none" w:sz="0" w:space="0" w:color="auto"/>
        <w:right w:val="none" w:sz="0" w:space="0" w:color="auto"/>
      </w:divBdr>
      <w:divsChild>
        <w:div w:id="1989507919">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095707330">
      <w:bodyDiv w:val="1"/>
      <w:marLeft w:val="0"/>
      <w:marRight w:val="0"/>
      <w:marTop w:val="0"/>
      <w:marBottom w:val="0"/>
      <w:divBdr>
        <w:top w:val="none" w:sz="0" w:space="0" w:color="auto"/>
        <w:left w:val="none" w:sz="0" w:space="0" w:color="auto"/>
        <w:bottom w:val="none" w:sz="0" w:space="0" w:color="auto"/>
        <w:right w:val="none" w:sz="0" w:space="0" w:color="auto"/>
      </w:divBdr>
      <w:divsChild>
        <w:div w:id="969214027">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183133760">
      <w:bodyDiv w:val="1"/>
      <w:marLeft w:val="0"/>
      <w:marRight w:val="0"/>
      <w:marTop w:val="0"/>
      <w:marBottom w:val="0"/>
      <w:divBdr>
        <w:top w:val="none" w:sz="0" w:space="0" w:color="auto"/>
        <w:left w:val="none" w:sz="0" w:space="0" w:color="auto"/>
        <w:bottom w:val="none" w:sz="0" w:space="0" w:color="auto"/>
        <w:right w:val="none" w:sz="0" w:space="0" w:color="auto"/>
      </w:divBdr>
      <w:divsChild>
        <w:div w:id="489255982">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288707186">
      <w:bodyDiv w:val="1"/>
      <w:marLeft w:val="0"/>
      <w:marRight w:val="0"/>
      <w:marTop w:val="0"/>
      <w:marBottom w:val="0"/>
      <w:divBdr>
        <w:top w:val="none" w:sz="0" w:space="0" w:color="auto"/>
        <w:left w:val="none" w:sz="0" w:space="0" w:color="auto"/>
        <w:bottom w:val="none" w:sz="0" w:space="0" w:color="auto"/>
        <w:right w:val="none" w:sz="0" w:space="0" w:color="auto"/>
      </w:divBdr>
      <w:divsChild>
        <w:div w:id="1753619543">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303581104">
      <w:bodyDiv w:val="1"/>
      <w:marLeft w:val="0"/>
      <w:marRight w:val="0"/>
      <w:marTop w:val="0"/>
      <w:marBottom w:val="0"/>
      <w:divBdr>
        <w:top w:val="none" w:sz="0" w:space="0" w:color="auto"/>
        <w:left w:val="none" w:sz="0" w:space="0" w:color="auto"/>
        <w:bottom w:val="none" w:sz="0" w:space="0" w:color="auto"/>
        <w:right w:val="none" w:sz="0" w:space="0" w:color="auto"/>
      </w:divBdr>
      <w:divsChild>
        <w:div w:id="2025672124">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318611119">
      <w:bodyDiv w:val="1"/>
      <w:marLeft w:val="0"/>
      <w:marRight w:val="0"/>
      <w:marTop w:val="0"/>
      <w:marBottom w:val="0"/>
      <w:divBdr>
        <w:top w:val="none" w:sz="0" w:space="0" w:color="auto"/>
        <w:left w:val="none" w:sz="0" w:space="0" w:color="auto"/>
        <w:bottom w:val="none" w:sz="0" w:space="0" w:color="auto"/>
        <w:right w:val="none" w:sz="0" w:space="0" w:color="auto"/>
      </w:divBdr>
    </w:div>
    <w:div w:id="1330447168">
      <w:bodyDiv w:val="1"/>
      <w:marLeft w:val="0"/>
      <w:marRight w:val="0"/>
      <w:marTop w:val="0"/>
      <w:marBottom w:val="0"/>
      <w:divBdr>
        <w:top w:val="none" w:sz="0" w:space="0" w:color="auto"/>
        <w:left w:val="none" w:sz="0" w:space="0" w:color="auto"/>
        <w:bottom w:val="none" w:sz="0" w:space="0" w:color="auto"/>
        <w:right w:val="none" w:sz="0" w:space="0" w:color="auto"/>
      </w:divBdr>
      <w:divsChild>
        <w:div w:id="647826738">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345471352">
      <w:bodyDiv w:val="1"/>
      <w:marLeft w:val="0"/>
      <w:marRight w:val="0"/>
      <w:marTop w:val="0"/>
      <w:marBottom w:val="0"/>
      <w:divBdr>
        <w:top w:val="none" w:sz="0" w:space="0" w:color="auto"/>
        <w:left w:val="none" w:sz="0" w:space="0" w:color="auto"/>
        <w:bottom w:val="none" w:sz="0" w:space="0" w:color="auto"/>
        <w:right w:val="none" w:sz="0" w:space="0" w:color="auto"/>
      </w:divBdr>
      <w:divsChild>
        <w:div w:id="634532643">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464077953">
      <w:bodyDiv w:val="1"/>
      <w:marLeft w:val="0"/>
      <w:marRight w:val="0"/>
      <w:marTop w:val="0"/>
      <w:marBottom w:val="0"/>
      <w:divBdr>
        <w:top w:val="none" w:sz="0" w:space="0" w:color="auto"/>
        <w:left w:val="none" w:sz="0" w:space="0" w:color="auto"/>
        <w:bottom w:val="none" w:sz="0" w:space="0" w:color="auto"/>
        <w:right w:val="none" w:sz="0" w:space="0" w:color="auto"/>
      </w:divBdr>
      <w:divsChild>
        <w:div w:id="243491772">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542133034">
      <w:bodyDiv w:val="1"/>
      <w:marLeft w:val="0"/>
      <w:marRight w:val="0"/>
      <w:marTop w:val="0"/>
      <w:marBottom w:val="0"/>
      <w:divBdr>
        <w:top w:val="none" w:sz="0" w:space="0" w:color="auto"/>
        <w:left w:val="none" w:sz="0" w:space="0" w:color="auto"/>
        <w:bottom w:val="none" w:sz="0" w:space="0" w:color="auto"/>
        <w:right w:val="none" w:sz="0" w:space="0" w:color="auto"/>
      </w:divBdr>
    </w:div>
    <w:div w:id="1554926887">
      <w:bodyDiv w:val="1"/>
      <w:marLeft w:val="0"/>
      <w:marRight w:val="0"/>
      <w:marTop w:val="0"/>
      <w:marBottom w:val="0"/>
      <w:divBdr>
        <w:top w:val="none" w:sz="0" w:space="0" w:color="auto"/>
        <w:left w:val="none" w:sz="0" w:space="0" w:color="auto"/>
        <w:bottom w:val="none" w:sz="0" w:space="0" w:color="auto"/>
        <w:right w:val="none" w:sz="0" w:space="0" w:color="auto"/>
      </w:divBdr>
      <w:divsChild>
        <w:div w:id="907496312">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584413303">
      <w:bodyDiv w:val="1"/>
      <w:marLeft w:val="0"/>
      <w:marRight w:val="0"/>
      <w:marTop w:val="0"/>
      <w:marBottom w:val="0"/>
      <w:divBdr>
        <w:top w:val="none" w:sz="0" w:space="0" w:color="auto"/>
        <w:left w:val="none" w:sz="0" w:space="0" w:color="auto"/>
        <w:bottom w:val="none" w:sz="0" w:space="0" w:color="auto"/>
        <w:right w:val="none" w:sz="0" w:space="0" w:color="auto"/>
      </w:divBdr>
      <w:divsChild>
        <w:div w:id="455681960">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584726126">
      <w:bodyDiv w:val="1"/>
      <w:marLeft w:val="0"/>
      <w:marRight w:val="0"/>
      <w:marTop w:val="0"/>
      <w:marBottom w:val="0"/>
      <w:divBdr>
        <w:top w:val="none" w:sz="0" w:space="0" w:color="auto"/>
        <w:left w:val="none" w:sz="0" w:space="0" w:color="auto"/>
        <w:bottom w:val="none" w:sz="0" w:space="0" w:color="auto"/>
        <w:right w:val="none" w:sz="0" w:space="0" w:color="auto"/>
      </w:divBdr>
    </w:div>
    <w:div w:id="1685937754">
      <w:bodyDiv w:val="1"/>
      <w:marLeft w:val="0"/>
      <w:marRight w:val="0"/>
      <w:marTop w:val="0"/>
      <w:marBottom w:val="0"/>
      <w:divBdr>
        <w:top w:val="none" w:sz="0" w:space="0" w:color="auto"/>
        <w:left w:val="none" w:sz="0" w:space="0" w:color="auto"/>
        <w:bottom w:val="none" w:sz="0" w:space="0" w:color="auto"/>
        <w:right w:val="none" w:sz="0" w:space="0" w:color="auto"/>
      </w:divBdr>
    </w:div>
    <w:div w:id="1720208587">
      <w:bodyDiv w:val="1"/>
      <w:marLeft w:val="0"/>
      <w:marRight w:val="0"/>
      <w:marTop w:val="0"/>
      <w:marBottom w:val="0"/>
      <w:divBdr>
        <w:top w:val="none" w:sz="0" w:space="0" w:color="auto"/>
        <w:left w:val="none" w:sz="0" w:space="0" w:color="auto"/>
        <w:bottom w:val="none" w:sz="0" w:space="0" w:color="auto"/>
        <w:right w:val="none" w:sz="0" w:space="0" w:color="auto"/>
      </w:divBdr>
      <w:divsChild>
        <w:div w:id="1579904938">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739522233">
      <w:bodyDiv w:val="1"/>
      <w:marLeft w:val="0"/>
      <w:marRight w:val="0"/>
      <w:marTop w:val="0"/>
      <w:marBottom w:val="0"/>
      <w:divBdr>
        <w:top w:val="none" w:sz="0" w:space="0" w:color="auto"/>
        <w:left w:val="none" w:sz="0" w:space="0" w:color="auto"/>
        <w:bottom w:val="none" w:sz="0" w:space="0" w:color="auto"/>
        <w:right w:val="none" w:sz="0" w:space="0" w:color="auto"/>
      </w:divBdr>
      <w:divsChild>
        <w:div w:id="1158574517">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752311597">
      <w:bodyDiv w:val="1"/>
      <w:marLeft w:val="0"/>
      <w:marRight w:val="0"/>
      <w:marTop w:val="0"/>
      <w:marBottom w:val="0"/>
      <w:divBdr>
        <w:top w:val="none" w:sz="0" w:space="0" w:color="auto"/>
        <w:left w:val="none" w:sz="0" w:space="0" w:color="auto"/>
        <w:bottom w:val="none" w:sz="0" w:space="0" w:color="auto"/>
        <w:right w:val="none" w:sz="0" w:space="0" w:color="auto"/>
      </w:divBdr>
    </w:div>
    <w:div w:id="1882400947">
      <w:bodyDiv w:val="1"/>
      <w:marLeft w:val="0"/>
      <w:marRight w:val="0"/>
      <w:marTop w:val="0"/>
      <w:marBottom w:val="0"/>
      <w:divBdr>
        <w:top w:val="none" w:sz="0" w:space="0" w:color="auto"/>
        <w:left w:val="none" w:sz="0" w:space="0" w:color="auto"/>
        <w:bottom w:val="none" w:sz="0" w:space="0" w:color="auto"/>
        <w:right w:val="none" w:sz="0" w:space="0" w:color="auto"/>
      </w:divBdr>
      <w:divsChild>
        <w:div w:id="781539277">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897164145">
      <w:bodyDiv w:val="1"/>
      <w:marLeft w:val="0"/>
      <w:marRight w:val="0"/>
      <w:marTop w:val="0"/>
      <w:marBottom w:val="0"/>
      <w:divBdr>
        <w:top w:val="none" w:sz="0" w:space="0" w:color="auto"/>
        <w:left w:val="none" w:sz="0" w:space="0" w:color="auto"/>
        <w:bottom w:val="none" w:sz="0" w:space="0" w:color="auto"/>
        <w:right w:val="none" w:sz="0" w:space="0" w:color="auto"/>
      </w:divBdr>
    </w:div>
    <w:div w:id="1926571612">
      <w:bodyDiv w:val="1"/>
      <w:marLeft w:val="0"/>
      <w:marRight w:val="0"/>
      <w:marTop w:val="0"/>
      <w:marBottom w:val="0"/>
      <w:divBdr>
        <w:top w:val="none" w:sz="0" w:space="0" w:color="auto"/>
        <w:left w:val="none" w:sz="0" w:space="0" w:color="auto"/>
        <w:bottom w:val="none" w:sz="0" w:space="0" w:color="auto"/>
        <w:right w:val="none" w:sz="0" w:space="0" w:color="auto"/>
      </w:divBdr>
      <w:divsChild>
        <w:div w:id="470248425">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1966504242">
      <w:bodyDiv w:val="1"/>
      <w:marLeft w:val="0"/>
      <w:marRight w:val="0"/>
      <w:marTop w:val="0"/>
      <w:marBottom w:val="0"/>
      <w:divBdr>
        <w:top w:val="none" w:sz="0" w:space="0" w:color="auto"/>
        <w:left w:val="none" w:sz="0" w:space="0" w:color="auto"/>
        <w:bottom w:val="none" w:sz="0" w:space="0" w:color="auto"/>
        <w:right w:val="none" w:sz="0" w:space="0" w:color="auto"/>
      </w:divBdr>
      <w:divsChild>
        <w:div w:id="57940600">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2045251666">
      <w:bodyDiv w:val="1"/>
      <w:marLeft w:val="0"/>
      <w:marRight w:val="0"/>
      <w:marTop w:val="0"/>
      <w:marBottom w:val="0"/>
      <w:divBdr>
        <w:top w:val="none" w:sz="0" w:space="0" w:color="auto"/>
        <w:left w:val="none" w:sz="0" w:space="0" w:color="auto"/>
        <w:bottom w:val="none" w:sz="0" w:space="0" w:color="auto"/>
        <w:right w:val="none" w:sz="0" w:space="0" w:color="auto"/>
      </w:divBdr>
      <w:divsChild>
        <w:div w:id="365059519">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2072918528">
      <w:bodyDiv w:val="1"/>
      <w:marLeft w:val="0"/>
      <w:marRight w:val="0"/>
      <w:marTop w:val="0"/>
      <w:marBottom w:val="0"/>
      <w:divBdr>
        <w:top w:val="none" w:sz="0" w:space="0" w:color="auto"/>
        <w:left w:val="none" w:sz="0" w:space="0" w:color="auto"/>
        <w:bottom w:val="none" w:sz="0" w:space="0" w:color="auto"/>
        <w:right w:val="none" w:sz="0" w:space="0" w:color="auto"/>
      </w:divBdr>
      <w:divsChild>
        <w:div w:id="1981304544">
          <w:marLeft w:val="0"/>
          <w:marRight w:val="0"/>
          <w:marTop w:val="0"/>
          <w:marBottom w:val="0"/>
          <w:divBdr>
            <w:top w:val="dashed" w:sz="6" w:space="4" w:color="BBBBBB"/>
            <w:left w:val="dashed" w:sz="6" w:space="14" w:color="BBBBBB"/>
            <w:bottom w:val="dashed" w:sz="6" w:space="4" w:color="BBBBBB"/>
            <w:right w:val="dashed" w:sz="6" w:space="14" w:color="BBBBBB"/>
          </w:divBdr>
        </w:div>
      </w:divsChild>
    </w:div>
    <w:div w:id="2143887538">
      <w:bodyDiv w:val="1"/>
      <w:marLeft w:val="0"/>
      <w:marRight w:val="0"/>
      <w:marTop w:val="0"/>
      <w:marBottom w:val="0"/>
      <w:divBdr>
        <w:top w:val="none" w:sz="0" w:space="0" w:color="auto"/>
        <w:left w:val="none" w:sz="0" w:space="0" w:color="auto"/>
        <w:bottom w:val="none" w:sz="0" w:space="0" w:color="auto"/>
        <w:right w:val="none" w:sz="0" w:space="0" w:color="auto"/>
      </w:divBdr>
    </w:div>
    <w:div w:id="214715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ptana.com/" TargetMode="External"/><Relationship Id="rId18" Type="http://schemas.openxmlformats.org/officeDocument/2006/relationships/hyperlink" Target="https://github.com/" TargetMode="External"/><Relationship Id="rId26" Type="http://schemas.openxmlformats.org/officeDocument/2006/relationships/hyperlink" Target="https://addons.mozilla.org/en-US/firefox/addon/web-developer/?src=search" TargetMode="External"/><Relationship Id="rId39" Type="http://schemas.openxmlformats.org/officeDocument/2006/relationships/control" Target="activeX/activeX2.xml"/><Relationship Id="rId3" Type="http://schemas.openxmlformats.org/officeDocument/2006/relationships/settings" Target="settings.xml"/><Relationship Id="rId21" Type="http://schemas.openxmlformats.org/officeDocument/2006/relationships/hyperlink" Target="http://www.google.com/chrome" TargetMode="External"/><Relationship Id="rId34" Type="http://schemas.openxmlformats.org/officeDocument/2006/relationships/hyperlink" Target="http://validator.w3.org/check?uri=referer" TargetMode="External"/><Relationship Id="rId42" Type="http://schemas.openxmlformats.org/officeDocument/2006/relationships/hyperlink" Target="https://tools.oratory.com/altcodes.html" TargetMode="External"/><Relationship Id="rId47" Type="http://schemas.openxmlformats.org/officeDocument/2006/relationships/hyperlink" Target="http://www.w3.org/Graphics/SVG/" TargetMode="External"/><Relationship Id="rId50" Type="http://schemas.openxmlformats.org/officeDocument/2006/relationships/hyperlink" Target="https://help.github.com/desktop/guides/contributing/cloning-a-repository-from-github-to-github-desktop/" TargetMode="External"/><Relationship Id="rId7" Type="http://schemas.openxmlformats.org/officeDocument/2006/relationships/hyperlink" Target="http://www.barebones.com/products/textwrangler/" TargetMode="External"/><Relationship Id="rId12" Type="http://schemas.openxmlformats.org/officeDocument/2006/relationships/hyperlink" Target="http://www.adobe.com/products/dreamweaver.html" TargetMode="External"/><Relationship Id="rId17" Type="http://schemas.openxmlformats.org/officeDocument/2006/relationships/hyperlink" Target="http://dropbox.com/" TargetMode="External"/><Relationship Id="rId25" Type="http://schemas.openxmlformats.org/officeDocument/2006/relationships/hyperlink" Target="https://addons.mozilla.org/en-US/firefox/browse/type:1/cat:4" TargetMode="External"/><Relationship Id="rId33" Type="http://schemas.openxmlformats.org/officeDocument/2006/relationships/hyperlink" Target="http://jigsaw.w3.org/css-validator/" TargetMode="External"/><Relationship Id="rId38" Type="http://schemas.openxmlformats.org/officeDocument/2006/relationships/image" Target="media/image2.wmf"/><Relationship Id="rId46" Type="http://schemas.openxmlformats.org/officeDocument/2006/relationships/hyperlink" Target="http://www.w3.org/Math/" TargetMode="External"/><Relationship Id="rId2" Type="http://schemas.openxmlformats.org/officeDocument/2006/relationships/styles" Target="styles.xml"/><Relationship Id="rId16" Type="http://schemas.openxmlformats.org/officeDocument/2006/relationships/hyperlink" Target="http://www.activestate.com/komodo-edit" TargetMode="External"/><Relationship Id="rId20" Type="http://schemas.openxmlformats.org/officeDocument/2006/relationships/hyperlink" Target="http://www.webkit.org/" TargetMode="External"/><Relationship Id="rId29" Type="http://schemas.openxmlformats.org/officeDocument/2006/relationships/hyperlink" Target="http://www.w3.org/" TargetMode="External"/><Relationship Id="rId41" Type="http://schemas.openxmlformats.org/officeDocument/2006/relationships/hyperlink" Target="https://www.w3.org/International/questions/qa-choosing-encoding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ublimetext.com/2" TargetMode="External"/><Relationship Id="rId11" Type="http://schemas.openxmlformats.org/officeDocument/2006/relationships/hyperlink" Target="http://www.panic.com/coda/" TargetMode="External"/><Relationship Id="rId24" Type="http://schemas.openxmlformats.org/officeDocument/2006/relationships/hyperlink" Target="http://www.jonhartmann.com/index.cfm/2011/4/28/Enabling-Safari-Developer-Tools" TargetMode="External"/><Relationship Id="rId32" Type="http://schemas.openxmlformats.org/officeDocument/2006/relationships/hyperlink" Target="http://validator.w3.org/" TargetMode="External"/><Relationship Id="rId37" Type="http://schemas.openxmlformats.org/officeDocument/2006/relationships/control" Target="activeX/activeX1.xml"/><Relationship Id="rId40" Type="http://schemas.openxmlformats.org/officeDocument/2006/relationships/hyperlink" Target="http://www.w3.org/TR/html5/" TargetMode="External"/><Relationship Id="rId45" Type="http://schemas.openxmlformats.org/officeDocument/2006/relationships/control" Target="activeX/activeX3.xml"/><Relationship Id="rId53" Type="http://schemas.openxmlformats.org/officeDocument/2006/relationships/fontTable" Target="fontTable.xml"/><Relationship Id="rId5" Type="http://schemas.openxmlformats.org/officeDocument/2006/relationships/hyperlink" Target="http://notepad-plus-plus.org/" TargetMode="External"/><Relationship Id="rId15" Type="http://schemas.openxmlformats.org/officeDocument/2006/relationships/hyperlink" Target="http://www.textasticapp.com/" TargetMode="External"/><Relationship Id="rId23" Type="http://schemas.openxmlformats.org/officeDocument/2006/relationships/hyperlink" Target="http://www.opera.com/" TargetMode="External"/><Relationship Id="rId28" Type="http://schemas.openxmlformats.org/officeDocument/2006/relationships/hyperlink" Target="http://www.iso.org/" TargetMode="External"/><Relationship Id="rId36" Type="http://schemas.openxmlformats.org/officeDocument/2006/relationships/image" Target="media/image1.wmf"/><Relationship Id="rId49" Type="http://schemas.openxmlformats.org/officeDocument/2006/relationships/hyperlink" Target="https://github.com/comp1950github/jQuery_example" TargetMode="External"/><Relationship Id="rId10" Type="http://schemas.openxmlformats.org/officeDocument/2006/relationships/hyperlink" Target="http://www.wsftple.com/" TargetMode="External"/><Relationship Id="rId19" Type="http://schemas.openxmlformats.org/officeDocument/2006/relationships/hyperlink" Target="http://www.mozilla.org/en-US/firefox/new/" TargetMode="External"/><Relationship Id="rId31" Type="http://schemas.openxmlformats.org/officeDocument/2006/relationships/hyperlink" Target="http://validator.w3.org/check?uri=referer" TargetMode="External"/><Relationship Id="rId44" Type="http://schemas.openxmlformats.org/officeDocument/2006/relationships/image" Target="media/image3.wmf"/><Relationship Id="rId52" Type="http://schemas.openxmlformats.org/officeDocument/2006/relationships/hyperlink" Target="https://help.github.com/desktop/guides/contributing/creating-a-branch-for-your-work/" TargetMode="External"/><Relationship Id="rId4" Type="http://schemas.openxmlformats.org/officeDocument/2006/relationships/webSettings" Target="webSettings.xml"/><Relationship Id="rId9" Type="http://schemas.openxmlformats.org/officeDocument/2006/relationships/hyperlink" Target="http://cyberduck.ch/" TargetMode="External"/><Relationship Id="rId14" Type="http://schemas.openxmlformats.org/officeDocument/2006/relationships/hyperlink" Target="http://www.htmlkit.com/" TargetMode="External"/><Relationship Id="rId22" Type="http://schemas.openxmlformats.org/officeDocument/2006/relationships/hyperlink" Target="http://www.apple.com/safari/" TargetMode="External"/><Relationship Id="rId27" Type="http://schemas.openxmlformats.org/officeDocument/2006/relationships/hyperlink" Target="http://chrispederick.com/work/webdeveloper/" TargetMode="External"/><Relationship Id="rId30" Type="http://schemas.openxmlformats.org/officeDocument/2006/relationships/hyperlink" Target="http://www.webstandards.org/learn/faq/" TargetMode="External"/><Relationship Id="rId35" Type="http://schemas.openxmlformats.org/officeDocument/2006/relationships/hyperlink" Target="http://www.w3.org/MarkUp/SGML/" TargetMode="External"/><Relationship Id="rId43" Type="http://schemas.openxmlformats.org/officeDocument/2006/relationships/hyperlink" Target="http://www.loc.gov/standards/iso639-2/php/code_list.php" TargetMode="External"/><Relationship Id="rId48" Type="http://schemas.openxmlformats.org/officeDocument/2006/relationships/hyperlink" Target="https://github.com/" TargetMode="External"/><Relationship Id="rId8" Type="http://schemas.openxmlformats.org/officeDocument/2006/relationships/hyperlink" Target="http://filezilla-project.org/" TargetMode="External"/><Relationship Id="rId51" Type="http://schemas.openxmlformats.org/officeDocument/2006/relationships/hyperlink" Target="https://help.github.com/desktop/guides/contribut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22</Pages>
  <Words>5308</Words>
  <Characters>30260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Pegah Tavakoli</dc:creator>
  <cp:keywords/>
  <dc:description/>
  <cp:lastModifiedBy>Pegah Tavakoli</cp:lastModifiedBy>
  <cp:revision>7</cp:revision>
  <dcterms:created xsi:type="dcterms:W3CDTF">2017-11-27T04:19:00Z</dcterms:created>
  <dcterms:modified xsi:type="dcterms:W3CDTF">2017-11-27T04:47:00Z</dcterms:modified>
</cp:coreProperties>
</file>